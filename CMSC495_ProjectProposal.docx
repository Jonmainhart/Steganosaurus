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F07C8" w14:textId="77777777" w:rsidR="00FA01C7" w:rsidRPr="0002300E" w:rsidRDefault="00FA01C7" w:rsidP="002B4119">
      <w:pPr>
        <w:pStyle w:val="NormalWeb"/>
        <w:spacing w:line="480" w:lineRule="auto"/>
        <w:jc w:val="center"/>
        <w:rPr>
          <w:b/>
          <w:bCs/>
          <w:color w:val="000000"/>
          <w:lang w:val="en-US"/>
        </w:rPr>
      </w:pPr>
    </w:p>
    <w:p w14:paraId="51E9EB66" w14:textId="77777777" w:rsidR="00FA01C7" w:rsidRPr="0002300E" w:rsidRDefault="00FA01C7" w:rsidP="002B4119">
      <w:pPr>
        <w:pStyle w:val="NormalWeb"/>
        <w:spacing w:line="480" w:lineRule="auto"/>
        <w:jc w:val="center"/>
        <w:rPr>
          <w:b/>
          <w:bCs/>
          <w:color w:val="000000"/>
          <w:lang w:val="en-US"/>
        </w:rPr>
      </w:pPr>
    </w:p>
    <w:p w14:paraId="7CC0DBA6" w14:textId="77777777" w:rsidR="00FA01C7" w:rsidRPr="0002300E" w:rsidRDefault="00FA01C7" w:rsidP="002B4119">
      <w:pPr>
        <w:pStyle w:val="NormalWeb"/>
        <w:spacing w:line="480" w:lineRule="auto"/>
        <w:jc w:val="center"/>
        <w:rPr>
          <w:b/>
          <w:bCs/>
          <w:color w:val="000000"/>
          <w:lang w:val="en-US"/>
        </w:rPr>
      </w:pPr>
    </w:p>
    <w:p w14:paraId="50B965EC" w14:textId="77777777" w:rsidR="00FA01C7" w:rsidRPr="0002300E" w:rsidRDefault="00FA01C7" w:rsidP="002B4119">
      <w:pPr>
        <w:pStyle w:val="NormalWeb"/>
        <w:spacing w:line="480" w:lineRule="auto"/>
        <w:jc w:val="center"/>
        <w:rPr>
          <w:b/>
          <w:bCs/>
          <w:color w:val="000000"/>
          <w:lang w:val="en-US"/>
        </w:rPr>
      </w:pPr>
    </w:p>
    <w:p w14:paraId="46A251F9" w14:textId="42B3495D" w:rsidR="002B4119" w:rsidRPr="0002300E" w:rsidRDefault="002F4A42" w:rsidP="002B4119">
      <w:pPr>
        <w:pStyle w:val="NormalWeb"/>
        <w:spacing w:line="480" w:lineRule="auto"/>
        <w:jc w:val="center"/>
        <w:rPr>
          <w:b/>
          <w:bCs/>
          <w:color w:val="000000"/>
          <w:lang w:val="en-US"/>
        </w:rPr>
      </w:pPr>
      <w:ins w:id="0" w:author="Jonathan Mainhart" w:date="2022-03-20T11:02:00Z">
        <w:r>
          <w:rPr>
            <w:b/>
            <w:bCs/>
            <w:color w:val="000000"/>
            <w:lang w:val="en-US"/>
          </w:rPr>
          <w:t xml:space="preserve">Steganography </w:t>
        </w:r>
      </w:ins>
      <w:r w:rsidR="0012031E" w:rsidRPr="0002300E">
        <w:rPr>
          <w:b/>
          <w:bCs/>
          <w:color w:val="000000"/>
          <w:lang w:val="en-US"/>
        </w:rPr>
        <w:t>Project Proposal</w:t>
      </w:r>
    </w:p>
    <w:p w14:paraId="4095F9B4" w14:textId="54994322" w:rsidR="00FA01C7" w:rsidRPr="0002300E" w:rsidRDefault="00FA01C7" w:rsidP="002B4119">
      <w:pPr>
        <w:pStyle w:val="NormalWeb"/>
        <w:spacing w:line="480" w:lineRule="auto"/>
        <w:jc w:val="center"/>
        <w:rPr>
          <w:b/>
          <w:bCs/>
          <w:color w:val="000000"/>
          <w:lang w:val="en-US"/>
        </w:rPr>
      </w:pPr>
    </w:p>
    <w:p w14:paraId="16B159E7" w14:textId="1784309C" w:rsidR="00FA01C7" w:rsidRPr="0002300E" w:rsidRDefault="0002300E" w:rsidP="002B4119">
      <w:pPr>
        <w:pStyle w:val="NormalWeb"/>
        <w:spacing w:line="480" w:lineRule="auto"/>
        <w:jc w:val="center"/>
        <w:rPr>
          <w:color w:val="000000"/>
          <w:lang w:val="en-US"/>
        </w:rPr>
      </w:pPr>
      <w:ins w:id="1" w:author="Microsoft Office User" w:date="2022-03-20T10:45:00Z">
        <w:r w:rsidRPr="0002300E">
          <w:rPr>
            <w:color w:val="000000"/>
            <w:lang w:val="en-US"/>
          </w:rPr>
          <w:t>Linden Crandall,</w:t>
        </w:r>
        <w:r>
          <w:rPr>
            <w:color w:val="000000"/>
            <w:lang w:val="en-US"/>
          </w:rPr>
          <w:t xml:space="preserve"> </w:t>
        </w:r>
      </w:ins>
      <w:r w:rsidR="0012031E" w:rsidRPr="0002300E">
        <w:rPr>
          <w:color w:val="000000"/>
          <w:lang w:val="en-US"/>
        </w:rPr>
        <w:t xml:space="preserve">Jonathan Mainhart, </w:t>
      </w:r>
      <w:del w:id="2" w:author="Microsoft Office User" w:date="2022-03-20T10:45:00Z">
        <w:r w:rsidR="0012031E" w:rsidRPr="0002300E" w:rsidDel="0002300E">
          <w:rPr>
            <w:color w:val="000000"/>
            <w:lang w:val="en-US"/>
          </w:rPr>
          <w:delText xml:space="preserve">Linden Crandall, </w:delText>
        </w:r>
      </w:del>
      <w:proofErr w:type="spellStart"/>
      <w:r w:rsidR="00FA01C7" w:rsidRPr="0002300E">
        <w:rPr>
          <w:color w:val="000000"/>
          <w:lang w:val="en-US"/>
        </w:rPr>
        <w:t>Zhihua</w:t>
      </w:r>
      <w:proofErr w:type="spellEnd"/>
      <w:r w:rsidR="004B3EC1" w:rsidRPr="0002300E">
        <w:rPr>
          <w:color w:val="000000"/>
          <w:lang w:val="en-US"/>
        </w:rPr>
        <w:t xml:space="preserve"> Zheng</w:t>
      </w:r>
    </w:p>
    <w:p w14:paraId="62FA67E9" w14:textId="57876CC8" w:rsidR="00D31FD6" w:rsidRPr="0002300E" w:rsidRDefault="00D31FD6" w:rsidP="002B4119">
      <w:pPr>
        <w:pStyle w:val="NormalWeb"/>
        <w:spacing w:line="480" w:lineRule="auto"/>
        <w:jc w:val="center"/>
        <w:rPr>
          <w:color w:val="000000"/>
          <w:lang w:val="en-US"/>
        </w:rPr>
      </w:pPr>
      <w:r w:rsidRPr="0002300E">
        <w:rPr>
          <w:color w:val="000000"/>
          <w:lang w:val="en-US"/>
        </w:rPr>
        <w:t>University of Maryland Global Campus</w:t>
      </w:r>
    </w:p>
    <w:p w14:paraId="01652AD3" w14:textId="42207591" w:rsidR="00D31FD6" w:rsidRPr="0002300E" w:rsidRDefault="00940693" w:rsidP="002B4119">
      <w:pPr>
        <w:pStyle w:val="NormalWeb"/>
        <w:spacing w:line="480" w:lineRule="auto"/>
        <w:jc w:val="center"/>
        <w:rPr>
          <w:color w:val="000000"/>
          <w:lang w:val="en-US"/>
        </w:rPr>
      </w:pPr>
      <w:proofErr w:type="spellStart"/>
      <w:r w:rsidRPr="0002300E">
        <w:rPr>
          <w:color w:val="000000"/>
          <w:lang w:val="en-US"/>
        </w:rPr>
        <w:t>CMIS</w:t>
      </w:r>
      <w:proofErr w:type="spellEnd"/>
      <w:r w:rsidRPr="0002300E">
        <w:rPr>
          <w:color w:val="000000"/>
          <w:lang w:val="en-US"/>
        </w:rPr>
        <w:t xml:space="preserve"> </w:t>
      </w:r>
      <w:r w:rsidR="0012031E" w:rsidRPr="0002300E">
        <w:rPr>
          <w:color w:val="000000"/>
          <w:lang w:val="en-US"/>
        </w:rPr>
        <w:t>495</w:t>
      </w:r>
      <w:r w:rsidRPr="0002300E">
        <w:rPr>
          <w:color w:val="000000"/>
          <w:lang w:val="en-US"/>
        </w:rPr>
        <w:t xml:space="preserve">: </w:t>
      </w:r>
      <w:r w:rsidR="0012031E" w:rsidRPr="0002300E">
        <w:rPr>
          <w:color w:val="000000"/>
          <w:lang w:val="en-US"/>
        </w:rPr>
        <w:t>Current Trends and Projects in Computer Science</w:t>
      </w:r>
    </w:p>
    <w:p w14:paraId="7C77A8F5" w14:textId="5E707C30" w:rsidR="00940693" w:rsidRPr="0002300E" w:rsidRDefault="00940693" w:rsidP="002B4119">
      <w:pPr>
        <w:pStyle w:val="NormalWeb"/>
        <w:spacing w:line="480" w:lineRule="auto"/>
        <w:jc w:val="center"/>
        <w:rPr>
          <w:color w:val="000000"/>
          <w:lang w:val="en-US"/>
        </w:rPr>
      </w:pPr>
      <w:r w:rsidRPr="0002300E">
        <w:rPr>
          <w:color w:val="000000"/>
          <w:lang w:val="en-US"/>
        </w:rPr>
        <w:t xml:space="preserve">Prof. </w:t>
      </w:r>
      <w:r w:rsidR="0012031E" w:rsidRPr="0002300E">
        <w:rPr>
          <w:color w:val="000000"/>
          <w:lang w:val="en-US"/>
        </w:rPr>
        <w:t xml:space="preserve">Majid </w:t>
      </w:r>
      <w:proofErr w:type="spellStart"/>
      <w:r w:rsidR="0012031E" w:rsidRPr="0002300E">
        <w:rPr>
          <w:color w:val="000000"/>
          <w:lang w:val="en-US"/>
        </w:rPr>
        <w:t>Shaalan</w:t>
      </w:r>
      <w:proofErr w:type="spellEnd"/>
    </w:p>
    <w:p w14:paraId="1903EDAA" w14:textId="17507067" w:rsidR="00981E9C" w:rsidRPr="0002300E" w:rsidRDefault="0012031E" w:rsidP="002B4119">
      <w:pPr>
        <w:pStyle w:val="NormalWeb"/>
        <w:spacing w:line="480" w:lineRule="auto"/>
        <w:jc w:val="center"/>
        <w:rPr>
          <w:color w:val="000000"/>
          <w:lang w:val="en-US"/>
        </w:rPr>
      </w:pPr>
      <w:r w:rsidRPr="0002300E">
        <w:rPr>
          <w:color w:val="000000"/>
          <w:lang w:val="en-US"/>
        </w:rPr>
        <w:t>March</w:t>
      </w:r>
      <w:ins w:id="3" w:author="Microsoft Office User" w:date="2022-03-20T10:44:00Z">
        <w:r w:rsidR="0002300E">
          <w:rPr>
            <w:color w:val="000000"/>
            <w:lang w:val="en-US"/>
          </w:rPr>
          <w:t xml:space="preserve"> </w:t>
        </w:r>
      </w:ins>
      <w:r w:rsidRPr="0002300E">
        <w:rPr>
          <w:color w:val="000000"/>
          <w:lang w:val="en-US"/>
        </w:rPr>
        <w:t>19</w:t>
      </w:r>
      <w:r w:rsidR="00981E9C" w:rsidRPr="0002300E">
        <w:rPr>
          <w:color w:val="000000"/>
          <w:lang w:val="en-US"/>
        </w:rPr>
        <w:t>, 202</w:t>
      </w:r>
      <w:r w:rsidRPr="0002300E">
        <w:rPr>
          <w:color w:val="000000"/>
          <w:lang w:val="en-US"/>
        </w:rPr>
        <w:t>2</w:t>
      </w:r>
    </w:p>
    <w:p w14:paraId="58D69C5C" w14:textId="65919BA4" w:rsidR="009C1445" w:rsidRPr="0002300E" w:rsidRDefault="00981E9C" w:rsidP="009C1445">
      <w:pPr>
        <w:rPr>
          <w:rFonts w:ascii="Times New Roman" w:eastAsia="Times New Roman" w:hAnsi="Times New Roman" w:cs="Times New Roman"/>
          <w:color w:val="000000"/>
          <w:lang w:val="en-US"/>
        </w:rPr>
      </w:pPr>
      <w:r w:rsidRPr="0002300E">
        <w:rPr>
          <w:rFonts w:ascii="Times New Roman" w:hAnsi="Times New Roman" w:cs="Times New Roman"/>
          <w:color w:val="000000"/>
          <w:lang w:val="en-US"/>
          <w:rPrChange w:id="4" w:author="Microsoft Office User" w:date="2022-03-20T10:44:00Z">
            <w:rPr>
              <w:color w:val="000000"/>
              <w:lang w:val="en-US"/>
            </w:rPr>
          </w:rPrChange>
        </w:rPr>
        <w:br w:type="page"/>
      </w:r>
    </w:p>
    <w:p w14:paraId="43674B95" w14:textId="32B83CFF" w:rsidR="00FE60EA" w:rsidRDefault="009C1445" w:rsidP="0002300E">
      <w:pPr>
        <w:pStyle w:val="ListParagraph"/>
        <w:ind w:left="360"/>
        <w:jc w:val="center"/>
        <w:rPr>
          <w:ins w:id="5" w:author="Microsoft Office User" w:date="2022-03-20T10:45:00Z"/>
          <w:rFonts w:ascii="Times New Roman" w:hAnsi="Times New Roman" w:cs="Times New Roman"/>
          <w:b/>
          <w:bCs/>
          <w:lang w:val="en-US"/>
        </w:rPr>
      </w:pPr>
      <w:r w:rsidRPr="0002300E">
        <w:rPr>
          <w:rFonts w:ascii="Times New Roman" w:hAnsi="Times New Roman" w:cs="Times New Roman"/>
          <w:b/>
          <w:bCs/>
          <w:lang w:val="en-US"/>
        </w:rPr>
        <w:lastRenderedPageBreak/>
        <w:t>Introduction</w:t>
      </w:r>
    </w:p>
    <w:p w14:paraId="6108DB80" w14:textId="77777777" w:rsidR="0002300E" w:rsidRPr="0002300E" w:rsidRDefault="0002300E" w:rsidP="0002300E">
      <w:pPr>
        <w:pStyle w:val="ListParagraph"/>
        <w:ind w:left="360"/>
        <w:jc w:val="center"/>
        <w:rPr>
          <w:rFonts w:ascii="Times New Roman" w:hAnsi="Times New Roman" w:cs="Times New Roman"/>
          <w:lang w:val="en-US"/>
        </w:rPr>
        <w:pPrChange w:id="6" w:author="Microsoft Office User" w:date="2022-03-20T10:45:00Z">
          <w:pPr>
            <w:pStyle w:val="ListParagraph"/>
            <w:numPr>
              <w:numId w:val="1"/>
            </w:numPr>
            <w:ind w:left="360" w:hanging="360"/>
          </w:pPr>
        </w:pPrChange>
      </w:pPr>
    </w:p>
    <w:p w14:paraId="484AC86C" w14:textId="4C136143" w:rsidR="008D70B0" w:rsidRPr="0002300E" w:rsidRDefault="008D70B0" w:rsidP="008D70B0">
      <w:pPr>
        <w:pStyle w:val="ListParagraph"/>
        <w:ind w:left="360"/>
        <w:rPr>
          <w:rFonts w:ascii="Times New Roman" w:hAnsi="Times New Roman" w:cs="Times New Roman"/>
          <w:color w:val="000000" w:themeColor="text1"/>
          <w:lang w:val="en-US"/>
        </w:rPr>
      </w:pPr>
      <w:r w:rsidRPr="0002300E">
        <w:rPr>
          <w:rFonts w:ascii="Times New Roman" w:hAnsi="Times New Roman" w:cs="Times New Roman"/>
          <w:color w:val="000000" w:themeColor="text1"/>
          <w:lang w:val="en-US"/>
        </w:rPr>
        <w:t xml:space="preserve">Steganography is an </w:t>
      </w:r>
      <w:del w:id="7" w:author="Jonathan Mainhart" w:date="2022-03-20T10:48:00Z">
        <w:r w:rsidRPr="0002300E" w:rsidDel="003E53BB">
          <w:rPr>
            <w:rFonts w:ascii="Times New Roman" w:hAnsi="Times New Roman" w:cs="Times New Roman"/>
            <w:color w:val="000000" w:themeColor="text1"/>
            <w:lang w:val="en-US"/>
          </w:rPr>
          <w:delText>ancient practice</w:delText>
        </w:r>
      </w:del>
      <w:ins w:id="8" w:author="Jonathan Mainhart" w:date="2022-03-20T10:48:00Z">
        <w:r w:rsidR="003E53BB">
          <w:rPr>
            <w:rFonts w:ascii="Times New Roman" w:hAnsi="Times New Roman" w:cs="Times New Roman"/>
            <w:color w:val="000000" w:themeColor="text1"/>
            <w:lang w:val="en-US"/>
          </w:rPr>
          <w:t>information encoding technique</w:t>
        </w:r>
      </w:ins>
      <w:r w:rsidRPr="0002300E">
        <w:rPr>
          <w:rFonts w:ascii="Times New Roman" w:hAnsi="Times New Roman" w:cs="Times New Roman"/>
          <w:color w:val="000000" w:themeColor="text1"/>
          <w:lang w:val="en-US"/>
        </w:rPr>
        <w:t xml:space="preserve"> that has been used to send secret messages without attracting attention</w:t>
      </w:r>
      <w:ins w:id="9" w:author="Jonathan Mainhart" w:date="2022-03-20T10:48:00Z">
        <w:r w:rsidR="003E53BB">
          <w:rPr>
            <w:rFonts w:ascii="Times New Roman" w:hAnsi="Times New Roman" w:cs="Times New Roman"/>
            <w:color w:val="000000" w:themeColor="text1"/>
            <w:lang w:val="en-US"/>
          </w:rPr>
          <w:t xml:space="preserve"> throughout history</w:t>
        </w:r>
      </w:ins>
      <w:r w:rsidRPr="0002300E">
        <w:rPr>
          <w:rFonts w:ascii="Times New Roman" w:hAnsi="Times New Roman" w:cs="Times New Roman"/>
          <w:color w:val="000000" w:themeColor="text1"/>
          <w:lang w:val="en-US"/>
        </w:rPr>
        <w:t xml:space="preserve">. </w:t>
      </w:r>
      <w:del w:id="10" w:author="Jonathan Mainhart" w:date="2022-03-20T10:49:00Z">
        <w:r w:rsidR="00FD7B4C" w:rsidRPr="0002300E" w:rsidDel="003E53BB">
          <w:rPr>
            <w:rFonts w:ascii="Times New Roman" w:hAnsi="Times New Roman" w:cs="Times New Roman"/>
            <w:color w:val="000000" w:themeColor="text1"/>
            <w:lang w:val="en-US"/>
          </w:rPr>
          <w:delText>Historically</w:delText>
        </w:r>
        <w:r w:rsidRPr="0002300E" w:rsidDel="003E53BB">
          <w:rPr>
            <w:rFonts w:ascii="Times New Roman" w:hAnsi="Times New Roman" w:cs="Times New Roman"/>
            <w:color w:val="000000" w:themeColor="text1"/>
            <w:lang w:val="en-US"/>
          </w:rPr>
          <w:delText xml:space="preserve">, the </w:delText>
        </w:r>
      </w:del>
      <w:ins w:id="11" w:author="Jonathan Mainhart" w:date="2022-03-20T10:49:00Z">
        <w:r w:rsidR="003E53BB">
          <w:rPr>
            <w:rFonts w:ascii="Times New Roman" w:hAnsi="Times New Roman" w:cs="Times New Roman"/>
            <w:color w:val="000000" w:themeColor="text1"/>
            <w:lang w:val="en-US"/>
          </w:rPr>
          <w:t>A</w:t>
        </w:r>
      </w:ins>
      <w:del w:id="12" w:author="Jonathan Mainhart" w:date="2022-03-20T10:49:00Z">
        <w:r w:rsidRPr="0002300E" w:rsidDel="003E53BB">
          <w:rPr>
            <w:rFonts w:ascii="Times New Roman" w:hAnsi="Times New Roman" w:cs="Times New Roman"/>
            <w:color w:val="000000" w:themeColor="text1"/>
            <w:lang w:val="en-US"/>
          </w:rPr>
          <w:delText>a</w:delText>
        </w:r>
      </w:del>
      <w:r w:rsidRPr="0002300E">
        <w:rPr>
          <w:rFonts w:ascii="Times New Roman" w:hAnsi="Times New Roman" w:cs="Times New Roman"/>
          <w:color w:val="000000" w:themeColor="text1"/>
          <w:lang w:val="en-US"/>
        </w:rPr>
        <w:t xml:space="preserve">ncient Greeks </w:t>
      </w:r>
      <w:ins w:id="13" w:author="Jonathan Mainhart" w:date="2022-03-20T10:49:00Z">
        <w:r w:rsidR="003E53BB">
          <w:rPr>
            <w:rFonts w:ascii="Times New Roman" w:hAnsi="Times New Roman" w:cs="Times New Roman"/>
            <w:color w:val="000000" w:themeColor="text1"/>
            <w:lang w:val="en-US"/>
          </w:rPr>
          <w:t xml:space="preserve">used to hide </w:t>
        </w:r>
      </w:ins>
      <w:del w:id="14" w:author="Jonathan Mainhart" w:date="2022-03-20T10:49:00Z">
        <w:r w:rsidRPr="0002300E" w:rsidDel="003E53BB">
          <w:rPr>
            <w:rFonts w:ascii="Times New Roman" w:hAnsi="Times New Roman" w:cs="Times New Roman"/>
            <w:color w:val="000000" w:themeColor="text1"/>
            <w:lang w:val="en-US"/>
          </w:rPr>
          <w:delText>used to hide</w:delText>
        </w:r>
      </w:del>
      <w:r w:rsidRPr="0002300E">
        <w:rPr>
          <w:rFonts w:ascii="Times New Roman" w:hAnsi="Times New Roman" w:cs="Times New Roman"/>
          <w:color w:val="000000" w:themeColor="text1"/>
          <w:lang w:val="en-US"/>
        </w:rPr>
        <w:t xml:space="preserve"> message</w:t>
      </w:r>
      <w:r w:rsidR="00FD7B4C" w:rsidRPr="0002300E">
        <w:rPr>
          <w:rFonts w:ascii="Times New Roman" w:hAnsi="Times New Roman" w:cs="Times New Roman"/>
          <w:color w:val="000000" w:themeColor="text1"/>
          <w:lang w:val="en-US"/>
        </w:rPr>
        <w:t>s</w:t>
      </w:r>
      <w:r w:rsidRPr="0002300E">
        <w:rPr>
          <w:rFonts w:ascii="Times New Roman" w:hAnsi="Times New Roman" w:cs="Times New Roman"/>
          <w:color w:val="000000" w:themeColor="text1"/>
          <w:lang w:val="en-US"/>
        </w:rPr>
        <w:t xml:space="preserve"> on the </w:t>
      </w:r>
      <w:ins w:id="15" w:author="Jonathan Mainhart" w:date="2022-03-20T10:49:00Z">
        <w:r w:rsidR="003E53BB">
          <w:rPr>
            <w:rFonts w:ascii="Times New Roman" w:hAnsi="Times New Roman" w:cs="Times New Roman"/>
            <w:color w:val="000000" w:themeColor="text1"/>
            <w:lang w:val="en-US"/>
          </w:rPr>
          <w:t>bare scalp</w:t>
        </w:r>
      </w:ins>
      <w:ins w:id="16" w:author="Jonathan Mainhart" w:date="2022-03-20T10:59:00Z">
        <w:r w:rsidR="002F4A42">
          <w:rPr>
            <w:rFonts w:ascii="Times New Roman" w:hAnsi="Times New Roman" w:cs="Times New Roman"/>
            <w:color w:val="000000" w:themeColor="text1"/>
            <w:lang w:val="en-US"/>
          </w:rPr>
          <w:t>s</w:t>
        </w:r>
      </w:ins>
      <w:ins w:id="17" w:author="Jonathan Mainhart" w:date="2022-03-20T10:49:00Z">
        <w:r w:rsidR="003E53BB">
          <w:rPr>
            <w:rFonts w:ascii="Times New Roman" w:hAnsi="Times New Roman" w:cs="Times New Roman"/>
            <w:color w:val="000000" w:themeColor="text1"/>
            <w:lang w:val="en-US"/>
          </w:rPr>
          <w:t xml:space="preserve"> of</w:t>
        </w:r>
      </w:ins>
      <w:ins w:id="18" w:author="Jonathan Mainhart" w:date="2022-03-20T10:50:00Z">
        <w:r w:rsidR="003E53BB">
          <w:rPr>
            <w:rFonts w:ascii="Times New Roman" w:hAnsi="Times New Roman" w:cs="Times New Roman"/>
            <w:color w:val="000000" w:themeColor="text1"/>
            <w:lang w:val="en-US"/>
          </w:rPr>
          <w:t xml:space="preserve"> </w:t>
        </w:r>
      </w:ins>
      <w:r w:rsidRPr="0002300E">
        <w:rPr>
          <w:rFonts w:ascii="Times New Roman" w:hAnsi="Times New Roman" w:cs="Times New Roman"/>
          <w:color w:val="000000" w:themeColor="text1"/>
          <w:lang w:val="en-US"/>
        </w:rPr>
        <w:t>messenge</w:t>
      </w:r>
      <w:ins w:id="19" w:author="Jonathan Mainhart" w:date="2022-03-20T10:50:00Z">
        <w:r w:rsidR="003E53BB">
          <w:rPr>
            <w:rFonts w:ascii="Times New Roman" w:hAnsi="Times New Roman" w:cs="Times New Roman"/>
            <w:color w:val="000000" w:themeColor="text1"/>
            <w:lang w:val="en-US"/>
          </w:rPr>
          <w:t>r</w:t>
        </w:r>
      </w:ins>
      <w:ins w:id="20" w:author="Jonathan Mainhart" w:date="2022-03-20T10:59:00Z">
        <w:r w:rsidR="002F4A42">
          <w:rPr>
            <w:rFonts w:ascii="Times New Roman" w:hAnsi="Times New Roman" w:cs="Times New Roman"/>
            <w:color w:val="000000" w:themeColor="text1"/>
            <w:lang w:val="en-US"/>
          </w:rPr>
          <w:t>s</w:t>
        </w:r>
      </w:ins>
      <w:del w:id="21" w:author="Jonathan Mainhart" w:date="2022-03-20T10:50:00Z">
        <w:r w:rsidRPr="0002300E" w:rsidDel="003E53BB">
          <w:rPr>
            <w:rFonts w:ascii="Times New Roman" w:hAnsi="Times New Roman" w:cs="Times New Roman"/>
            <w:color w:val="000000" w:themeColor="text1"/>
            <w:lang w:val="en-US"/>
          </w:rPr>
          <w:delText>r’s</w:delText>
        </w:r>
      </w:del>
      <w:r w:rsidRPr="0002300E">
        <w:rPr>
          <w:rFonts w:ascii="Times New Roman" w:hAnsi="Times New Roman" w:cs="Times New Roman"/>
          <w:color w:val="000000" w:themeColor="text1"/>
          <w:lang w:val="en-US"/>
        </w:rPr>
        <w:t xml:space="preserve"> </w:t>
      </w:r>
      <w:del w:id="22" w:author="Jonathan Mainhart" w:date="2022-03-20T10:50:00Z">
        <w:r w:rsidRPr="0002300E" w:rsidDel="003E53BB">
          <w:rPr>
            <w:rFonts w:ascii="Times New Roman" w:hAnsi="Times New Roman" w:cs="Times New Roman"/>
            <w:color w:val="000000" w:themeColor="text1"/>
            <w:lang w:val="en-US"/>
          </w:rPr>
          <w:delText>bare scalp and</w:delText>
        </w:r>
      </w:del>
      <w:ins w:id="23" w:author="Jonathan Mainhart" w:date="2022-03-20T10:50:00Z">
        <w:r w:rsidR="003E53BB">
          <w:rPr>
            <w:rFonts w:ascii="Times New Roman" w:hAnsi="Times New Roman" w:cs="Times New Roman"/>
            <w:color w:val="000000" w:themeColor="text1"/>
            <w:lang w:val="en-US"/>
          </w:rPr>
          <w:t>then</w:t>
        </w:r>
      </w:ins>
      <w:r w:rsidRPr="0002300E">
        <w:rPr>
          <w:rFonts w:ascii="Times New Roman" w:hAnsi="Times New Roman" w:cs="Times New Roman"/>
          <w:color w:val="000000" w:themeColor="text1"/>
          <w:lang w:val="en-US"/>
        </w:rPr>
        <w:t xml:space="preserve"> wai</w:t>
      </w:r>
      <w:ins w:id="24" w:author="Jonathan Mainhart" w:date="2022-03-20T10:59:00Z">
        <w:r w:rsidR="002F4A42">
          <w:rPr>
            <w:rFonts w:ascii="Times New Roman" w:hAnsi="Times New Roman" w:cs="Times New Roman"/>
            <w:color w:val="000000" w:themeColor="text1"/>
            <w:lang w:val="en-US"/>
          </w:rPr>
          <w:t>t</w:t>
        </w:r>
      </w:ins>
      <w:del w:id="25" w:author="Jonathan Mainhart" w:date="2022-03-20T10:59:00Z">
        <w:r w:rsidRPr="0002300E" w:rsidDel="002F4A42">
          <w:rPr>
            <w:rFonts w:ascii="Times New Roman" w:hAnsi="Times New Roman" w:cs="Times New Roman"/>
            <w:color w:val="000000" w:themeColor="text1"/>
            <w:lang w:val="en-US"/>
          </w:rPr>
          <w:delText>ted</w:delText>
        </w:r>
      </w:del>
      <w:r w:rsidRPr="0002300E">
        <w:rPr>
          <w:rFonts w:ascii="Times New Roman" w:hAnsi="Times New Roman" w:cs="Times New Roman"/>
          <w:color w:val="000000" w:themeColor="text1"/>
          <w:lang w:val="en-US"/>
        </w:rPr>
        <w:t xml:space="preserve"> for the</w:t>
      </w:r>
      <w:del w:id="26" w:author="Jonathan Mainhart" w:date="2022-03-20T10:50:00Z">
        <w:r w:rsidR="00DE7E03" w:rsidRPr="0002300E" w:rsidDel="003E53BB">
          <w:rPr>
            <w:rFonts w:ascii="Times New Roman" w:hAnsi="Times New Roman" w:cs="Times New Roman"/>
            <w:color w:val="000000" w:themeColor="text1"/>
            <w:lang w:val="en-US"/>
          </w:rPr>
          <w:delText>ir</w:delText>
        </w:r>
      </w:del>
      <w:r w:rsidRPr="0002300E">
        <w:rPr>
          <w:rFonts w:ascii="Times New Roman" w:hAnsi="Times New Roman" w:cs="Times New Roman"/>
          <w:color w:val="000000" w:themeColor="text1"/>
          <w:lang w:val="en-US"/>
        </w:rPr>
        <w:t xml:space="preserve"> hair </w:t>
      </w:r>
      <w:r w:rsidR="00776092" w:rsidRPr="0002300E">
        <w:rPr>
          <w:rFonts w:ascii="Times New Roman" w:hAnsi="Times New Roman" w:cs="Times New Roman"/>
          <w:color w:val="000000" w:themeColor="text1"/>
          <w:lang w:val="en-US"/>
        </w:rPr>
        <w:t xml:space="preserve">to </w:t>
      </w:r>
      <w:r w:rsidRPr="0002300E">
        <w:rPr>
          <w:rFonts w:ascii="Times New Roman" w:hAnsi="Times New Roman" w:cs="Times New Roman"/>
          <w:color w:val="000000" w:themeColor="text1"/>
          <w:lang w:val="en-US"/>
        </w:rPr>
        <w:t xml:space="preserve">grow back to safely deliver the message </w:t>
      </w:r>
      <w:r w:rsidR="001B10E6" w:rsidRPr="0002300E">
        <w:rPr>
          <w:rFonts w:ascii="Times New Roman" w:hAnsi="Times New Roman" w:cs="Times New Roman"/>
          <w:color w:val="000000" w:themeColor="text1"/>
          <w:lang w:val="en-US"/>
        </w:rPr>
        <w:t>(Kleiman, 2011)</w:t>
      </w:r>
      <w:r w:rsidR="007C0CB3" w:rsidRPr="0002300E">
        <w:rPr>
          <w:rFonts w:ascii="Times New Roman" w:hAnsi="Times New Roman" w:cs="Times New Roman"/>
          <w:color w:val="000000" w:themeColor="text1"/>
          <w:lang w:val="en-US"/>
        </w:rPr>
        <w:t xml:space="preserve">. </w:t>
      </w:r>
      <w:del w:id="27" w:author="Jonathan Mainhart" w:date="2022-03-20T10:51:00Z">
        <w:r w:rsidR="00DE7E03" w:rsidRPr="0002300E" w:rsidDel="003E53BB">
          <w:rPr>
            <w:rFonts w:ascii="Times New Roman" w:hAnsi="Times New Roman" w:cs="Times New Roman"/>
            <w:color w:val="000000" w:themeColor="text1"/>
            <w:lang w:val="en-US"/>
          </w:rPr>
          <w:delText>Especially throughout war</w:delText>
        </w:r>
      </w:del>
      <w:ins w:id="28" w:author="Jonathan Mainhart" w:date="2022-03-20T10:51:00Z">
        <w:r w:rsidR="003E53BB">
          <w:rPr>
            <w:rFonts w:ascii="Times New Roman" w:hAnsi="Times New Roman" w:cs="Times New Roman"/>
            <w:color w:val="000000" w:themeColor="text1"/>
            <w:lang w:val="en-US"/>
          </w:rPr>
          <w:t>During</w:t>
        </w:r>
      </w:ins>
      <w:r w:rsidR="00DE7E03" w:rsidRPr="0002300E">
        <w:rPr>
          <w:rFonts w:ascii="Times New Roman" w:hAnsi="Times New Roman" w:cs="Times New Roman"/>
          <w:color w:val="000000" w:themeColor="text1"/>
          <w:lang w:val="en-US"/>
        </w:rPr>
        <w:t xml:space="preserve"> periods</w:t>
      </w:r>
      <w:ins w:id="29" w:author="Jonathan Mainhart" w:date="2022-03-20T10:51:00Z">
        <w:r w:rsidR="003E53BB">
          <w:rPr>
            <w:rFonts w:ascii="Times New Roman" w:hAnsi="Times New Roman" w:cs="Times New Roman"/>
            <w:color w:val="000000" w:themeColor="text1"/>
            <w:lang w:val="en-US"/>
          </w:rPr>
          <w:t xml:space="preserve"> of war</w:t>
        </w:r>
      </w:ins>
      <w:del w:id="30" w:author="Jonathan Mainhart" w:date="2022-03-20T10:51:00Z">
        <w:r w:rsidR="00DE7E03" w:rsidRPr="0002300E" w:rsidDel="003E53BB">
          <w:rPr>
            <w:rFonts w:ascii="Times New Roman" w:hAnsi="Times New Roman" w:cs="Times New Roman"/>
            <w:color w:val="000000" w:themeColor="text1"/>
            <w:lang w:val="en-US"/>
          </w:rPr>
          <w:delText>,</w:delText>
        </w:r>
      </w:del>
      <w:r w:rsidR="00DE7E03" w:rsidRPr="0002300E">
        <w:rPr>
          <w:rFonts w:ascii="Times New Roman" w:hAnsi="Times New Roman" w:cs="Times New Roman"/>
          <w:color w:val="000000" w:themeColor="text1"/>
          <w:lang w:val="en-US"/>
        </w:rPr>
        <w:t xml:space="preserve"> </w:t>
      </w:r>
      <w:r w:rsidRPr="0002300E">
        <w:rPr>
          <w:rFonts w:ascii="Times New Roman" w:hAnsi="Times New Roman" w:cs="Times New Roman"/>
          <w:color w:val="000000" w:themeColor="text1"/>
          <w:lang w:val="en-US"/>
        </w:rPr>
        <w:t xml:space="preserve">hidden messages were constantly generated and destroyed </w:t>
      </w:r>
      <w:del w:id="31" w:author="Jonathan Mainhart" w:date="2022-03-20T10:51:00Z">
        <w:r w:rsidRPr="0002300E" w:rsidDel="003E53BB">
          <w:rPr>
            <w:rFonts w:ascii="Times New Roman" w:hAnsi="Times New Roman" w:cs="Times New Roman"/>
            <w:color w:val="000000" w:themeColor="text1"/>
            <w:lang w:val="en-US"/>
          </w:rPr>
          <w:delText xml:space="preserve">through </w:delText>
        </w:r>
      </w:del>
      <w:ins w:id="32" w:author="Jonathan Mainhart" w:date="2022-03-20T10:51:00Z">
        <w:r w:rsidR="003E53BB">
          <w:rPr>
            <w:rFonts w:ascii="Times New Roman" w:hAnsi="Times New Roman" w:cs="Times New Roman"/>
            <w:color w:val="000000" w:themeColor="text1"/>
            <w:lang w:val="en-US"/>
          </w:rPr>
          <w:t xml:space="preserve">using </w:t>
        </w:r>
      </w:ins>
      <w:r w:rsidRPr="0002300E">
        <w:rPr>
          <w:rFonts w:ascii="Times New Roman" w:hAnsi="Times New Roman" w:cs="Times New Roman"/>
          <w:color w:val="000000" w:themeColor="text1"/>
          <w:lang w:val="en-US"/>
        </w:rPr>
        <w:t>different methods</w:t>
      </w:r>
      <w:r w:rsidR="00DE7E03" w:rsidRPr="0002300E">
        <w:rPr>
          <w:rFonts w:ascii="Times New Roman" w:hAnsi="Times New Roman" w:cs="Times New Roman"/>
          <w:color w:val="000000" w:themeColor="text1"/>
          <w:lang w:val="en-US"/>
        </w:rPr>
        <w:t xml:space="preserve"> </w:t>
      </w:r>
      <w:ins w:id="33" w:author="Jonathan Mainhart" w:date="2022-03-20T10:51:00Z">
        <w:r w:rsidR="003E53BB">
          <w:rPr>
            <w:rFonts w:ascii="Times New Roman" w:hAnsi="Times New Roman" w:cs="Times New Roman"/>
            <w:color w:val="000000" w:themeColor="text1"/>
            <w:lang w:val="en-US"/>
          </w:rPr>
          <w:t>that</w:t>
        </w:r>
      </w:ins>
      <w:del w:id="34" w:author="Jonathan Mainhart" w:date="2022-03-20T10:51:00Z">
        <w:r w:rsidR="00DE7E03" w:rsidRPr="0002300E" w:rsidDel="003E53BB">
          <w:rPr>
            <w:rFonts w:ascii="Times New Roman" w:hAnsi="Times New Roman" w:cs="Times New Roman"/>
            <w:color w:val="000000" w:themeColor="text1"/>
            <w:lang w:val="en-US"/>
          </w:rPr>
          <w:delText>and</w:delText>
        </w:r>
      </w:del>
      <w:r w:rsidR="00DE7E03" w:rsidRPr="0002300E">
        <w:rPr>
          <w:rFonts w:ascii="Times New Roman" w:hAnsi="Times New Roman" w:cs="Times New Roman"/>
          <w:color w:val="000000" w:themeColor="text1"/>
          <w:lang w:val="en-US"/>
        </w:rPr>
        <w:t xml:space="preserve"> evolved over</w:t>
      </w:r>
      <w:ins w:id="35" w:author="Jonathan Mainhart" w:date="2022-03-20T10:52:00Z">
        <w:r w:rsidR="003E53BB">
          <w:rPr>
            <w:rFonts w:ascii="Times New Roman" w:hAnsi="Times New Roman" w:cs="Times New Roman"/>
            <w:color w:val="000000" w:themeColor="text1"/>
            <w:lang w:val="en-US"/>
          </w:rPr>
          <w:t xml:space="preserve"> </w:t>
        </w:r>
      </w:ins>
      <w:r w:rsidR="00DE7E03" w:rsidRPr="0002300E">
        <w:rPr>
          <w:rFonts w:ascii="Times New Roman" w:hAnsi="Times New Roman" w:cs="Times New Roman"/>
          <w:color w:val="000000" w:themeColor="text1"/>
          <w:lang w:val="en-US"/>
        </w:rPr>
        <w:t>time.</w:t>
      </w:r>
    </w:p>
    <w:p w14:paraId="77F7A84E" w14:textId="30695FED" w:rsidR="008D70B0" w:rsidRPr="0002300E" w:rsidRDefault="008D70B0" w:rsidP="008D70B0">
      <w:pPr>
        <w:pStyle w:val="ListParagraph"/>
        <w:ind w:left="360"/>
        <w:rPr>
          <w:rFonts w:ascii="Times New Roman" w:hAnsi="Times New Roman" w:cs="Times New Roman"/>
          <w:lang w:val="en-US"/>
          <w:rPrChange w:id="36" w:author="Microsoft Office User" w:date="2022-03-20T10:44:00Z">
            <w:rPr>
              <w:lang w:val="en-US"/>
            </w:rPr>
          </w:rPrChange>
        </w:rPr>
      </w:pPr>
      <w:r w:rsidRPr="0002300E">
        <w:rPr>
          <w:rFonts w:ascii="Times New Roman" w:hAnsi="Times New Roman" w:cs="Times New Roman"/>
          <w:lang w:val="en-US"/>
          <w:rPrChange w:id="37" w:author="Microsoft Office User" w:date="2022-03-20T10:44:00Z">
            <w:rPr>
              <w:lang w:val="en-US"/>
            </w:rPr>
          </w:rPrChange>
        </w:rPr>
        <w:t>Presently, steganography is widely used to add</w:t>
      </w:r>
      <w:del w:id="38" w:author="Jonathan Mainhart" w:date="2022-03-20T11:00:00Z">
        <w:r w:rsidRPr="0002300E" w:rsidDel="002F4A42">
          <w:rPr>
            <w:rFonts w:ascii="Times New Roman" w:hAnsi="Times New Roman" w:cs="Times New Roman"/>
            <w:lang w:val="en-US"/>
            <w:rPrChange w:id="39" w:author="Microsoft Office User" w:date="2022-03-20T10:44:00Z">
              <w:rPr>
                <w:lang w:val="en-US"/>
              </w:rPr>
            </w:rPrChange>
          </w:rPr>
          <w:delText xml:space="preserve"> a</w:delText>
        </w:r>
      </w:del>
      <w:r w:rsidRPr="0002300E">
        <w:rPr>
          <w:rFonts w:ascii="Times New Roman" w:hAnsi="Times New Roman" w:cs="Times New Roman"/>
          <w:lang w:val="en-US"/>
          <w:rPrChange w:id="40" w:author="Microsoft Office User" w:date="2022-03-20T10:44:00Z">
            <w:rPr>
              <w:lang w:val="en-US"/>
            </w:rPr>
          </w:rPrChange>
        </w:rPr>
        <w:t xml:space="preserve"> digital watermar</w:t>
      </w:r>
      <w:ins w:id="41" w:author="Jonathan Mainhart" w:date="2022-03-20T10:53:00Z">
        <w:r w:rsidR="006D63AB">
          <w:rPr>
            <w:rFonts w:ascii="Times New Roman" w:hAnsi="Times New Roman" w:cs="Times New Roman"/>
            <w:lang w:val="en-US"/>
          </w:rPr>
          <w:t xml:space="preserve">ks </w:t>
        </w:r>
      </w:ins>
      <w:del w:id="42" w:author="Jonathan Mainhart" w:date="2022-03-20T10:53:00Z">
        <w:r w:rsidRPr="0002300E" w:rsidDel="006D63AB">
          <w:rPr>
            <w:rFonts w:ascii="Times New Roman" w:hAnsi="Times New Roman" w:cs="Times New Roman"/>
            <w:lang w:val="en-US"/>
            <w:rPrChange w:id="43" w:author="Microsoft Office User" w:date="2022-03-20T10:44:00Z">
              <w:rPr>
                <w:lang w:val="en-US"/>
              </w:rPr>
            </w:rPrChange>
          </w:rPr>
          <w:delText xml:space="preserve">k to the electrical properties </w:delText>
        </w:r>
      </w:del>
      <w:r w:rsidRPr="0002300E">
        <w:rPr>
          <w:rFonts w:ascii="Times New Roman" w:hAnsi="Times New Roman" w:cs="Times New Roman"/>
          <w:lang w:val="en-US"/>
          <w:rPrChange w:id="44" w:author="Microsoft Office User" w:date="2022-03-20T10:44:00Z">
            <w:rPr>
              <w:lang w:val="en-US"/>
            </w:rPr>
          </w:rPrChange>
        </w:rPr>
        <w:t>and conduct</w:t>
      </w:r>
      <w:del w:id="45" w:author="Jonathan Mainhart" w:date="2022-03-20T10:53:00Z">
        <w:r w:rsidRPr="0002300E" w:rsidDel="003E53BB">
          <w:rPr>
            <w:rFonts w:ascii="Times New Roman" w:hAnsi="Times New Roman" w:cs="Times New Roman"/>
            <w:lang w:val="en-US"/>
            <w:rPrChange w:id="46" w:author="Microsoft Office User" w:date="2022-03-20T10:44:00Z">
              <w:rPr>
                <w:lang w:val="en-US"/>
              </w:rPr>
            </w:rPrChange>
          </w:rPr>
          <w:delText xml:space="preserve"> a</w:delText>
        </w:r>
      </w:del>
      <w:r w:rsidRPr="0002300E">
        <w:rPr>
          <w:rFonts w:ascii="Times New Roman" w:hAnsi="Times New Roman" w:cs="Times New Roman"/>
          <w:lang w:val="en-US"/>
          <w:rPrChange w:id="47" w:author="Microsoft Office User" w:date="2022-03-20T10:44:00Z">
            <w:rPr>
              <w:lang w:val="en-US"/>
            </w:rPr>
          </w:rPrChange>
        </w:rPr>
        <w:t xml:space="preserve"> secret conversation</w:t>
      </w:r>
      <w:ins w:id="48" w:author="Jonathan Mainhart" w:date="2022-03-20T10:52:00Z">
        <w:r w:rsidR="003E53BB">
          <w:rPr>
            <w:rFonts w:ascii="Times New Roman" w:hAnsi="Times New Roman" w:cs="Times New Roman"/>
            <w:lang w:val="en-US"/>
          </w:rPr>
          <w:t>s</w:t>
        </w:r>
      </w:ins>
      <w:r w:rsidRPr="0002300E">
        <w:rPr>
          <w:rFonts w:ascii="Times New Roman" w:hAnsi="Times New Roman" w:cs="Times New Roman"/>
          <w:lang w:val="en-US"/>
          <w:rPrChange w:id="49" w:author="Microsoft Office User" w:date="2022-03-20T10:44:00Z">
            <w:rPr>
              <w:lang w:val="en-US"/>
            </w:rPr>
          </w:rPrChange>
        </w:rPr>
        <w:t xml:space="preserve">. It is also a well-known method to embed malicious code </w:t>
      </w:r>
      <w:ins w:id="50" w:author="Jonathan Mainhart" w:date="2022-03-20T10:52:00Z">
        <w:r w:rsidR="003E53BB">
          <w:rPr>
            <w:rFonts w:ascii="Times New Roman" w:hAnsi="Times New Roman" w:cs="Times New Roman"/>
            <w:lang w:val="en-US"/>
          </w:rPr>
          <w:t xml:space="preserve">used </w:t>
        </w:r>
      </w:ins>
      <w:r w:rsidRPr="0002300E">
        <w:rPr>
          <w:rFonts w:ascii="Times New Roman" w:hAnsi="Times New Roman" w:cs="Times New Roman"/>
          <w:lang w:val="en-US"/>
          <w:rPrChange w:id="51" w:author="Microsoft Office User" w:date="2022-03-20T10:44:00Z">
            <w:rPr>
              <w:lang w:val="en-US"/>
            </w:rPr>
          </w:rPrChange>
        </w:rPr>
        <w:t>to steal sensitive data from users. To protect a user from a such situation, it is important to be able to detect and reveal secret data from a suspicious resource.</w:t>
      </w:r>
    </w:p>
    <w:p w14:paraId="5F200A9E" w14:textId="77777777" w:rsidR="006D63AB" w:rsidRDefault="006D63AB" w:rsidP="008D70B0">
      <w:pPr>
        <w:pStyle w:val="ListParagraph"/>
        <w:ind w:left="360"/>
        <w:rPr>
          <w:ins w:id="52" w:author="Jonathan Mainhart" w:date="2022-03-20T10:54:00Z"/>
          <w:rFonts w:ascii="Times New Roman" w:hAnsi="Times New Roman" w:cs="Times New Roman"/>
          <w:lang w:val="en-US"/>
        </w:rPr>
      </w:pPr>
    </w:p>
    <w:p w14:paraId="7300A6B4" w14:textId="2B82BE32" w:rsidR="008D70B0" w:rsidRPr="0002300E" w:rsidRDefault="008D70B0" w:rsidP="008D70B0">
      <w:pPr>
        <w:pStyle w:val="ListParagraph"/>
        <w:ind w:left="360"/>
        <w:rPr>
          <w:rFonts w:ascii="Times New Roman" w:hAnsi="Times New Roman" w:cs="Times New Roman"/>
          <w:lang w:val="en-US"/>
          <w:rPrChange w:id="53" w:author="Microsoft Office User" w:date="2022-03-20T10:44:00Z">
            <w:rPr>
              <w:lang w:val="en-US"/>
            </w:rPr>
          </w:rPrChange>
        </w:rPr>
      </w:pPr>
      <w:r w:rsidRPr="0002300E">
        <w:rPr>
          <w:rFonts w:ascii="Times New Roman" w:hAnsi="Times New Roman" w:cs="Times New Roman"/>
          <w:lang w:val="en-US"/>
          <w:rPrChange w:id="54" w:author="Microsoft Office User" w:date="2022-03-20T10:44:00Z">
            <w:rPr>
              <w:lang w:val="en-US"/>
            </w:rPr>
          </w:rPrChange>
        </w:rPr>
        <w:t xml:space="preserve">For this 8-week project, our team aims to build an image-based steganography application that can both </w:t>
      </w:r>
      <w:ins w:id="55" w:author="Jonathan Mainhart" w:date="2022-03-20T10:54:00Z">
        <w:r w:rsidR="006D63AB">
          <w:rPr>
            <w:rFonts w:ascii="Times New Roman" w:hAnsi="Times New Roman" w:cs="Times New Roman"/>
            <w:lang w:val="en-US"/>
          </w:rPr>
          <w:t>encode</w:t>
        </w:r>
      </w:ins>
      <w:del w:id="56" w:author="Jonathan Mainhart" w:date="2022-03-20T10:54:00Z">
        <w:r w:rsidRPr="0002300E" w:rsidDel="006D63AB">
          <w:rPr>
            <w:rFonts w:ascii="Times New Roman" w:hAnsi="Times New Roman" w:cs="Times New Roman"/>
            <w:lang w:val="en-US"/>
            <w:rPrChange w:id="57" w:author="Microsoft Office User" w:date="2022-03-20T10:44:00Z">
              <w:rPr>
                <w:lang w:val="en-US"/>
              </w:rPr>
            </w:rPrChange>
          </w:rPr>
          <w:delText>convert</w:delText>
        </w:r>
      </w:del>
      <w:r w:rsidRPr="0002300E">
        <w:rPr>
          <w:rFonts w:ascii="Times New Roman" w:hAnsi="Times New Roman" w:cs="Times New Roman"/>
          <w:lang w:val="en-US"/>
          <w:rPrChange w:id="58" w:author="Microsoft Office User" w:date="2022-03-20T10:44:00Z">
            <w:rPr>
              <w:lang w:val="en-US"/>
            </w:rPr>
          </w:rPrChange>
        </w:rPr>
        <w:t xml:space="preserve"> secret conversations and reveal the secret data of an uploaded image from the user.</w:t>
      </w:r>
    </w:p>
    <w:p w14:paraId="47131715" w14:textId="77777777" w:rsidR="009C1445" w:rsidRPr="0002300E" w:rsidRDefault="009C1445" w:rsidP="009C1445">
      <w:pPr>
        <w:pStyle w:val="ListParagraph"/>
        <w:rPr>
          <w:rFonts w:ascii="Times New Roman" w:hAnsi="Times New Roman" w:cs="Times New Roman"/>
          <w:color w:val="000000" w:themeColor="text1"/>
          <w:lang w:val="en-US"/>
          <w:rPrChange w:id="59" w:author="Microsoft Office User" w:date="2022-03-20T10:44:00Z">
            <w:rPr>
              <w:color w:val="000000" w:themeColor="text1"/>
              <w:lang w:val="en-US"/>
            </w:rPr>
          </w:rPrChange>
        </w:rPr>
      </w:pPr>
    </w:p>
    <w:p w14:paraId="42694F6B" w14:textId="43DEB8BE" w:rsidR="009C1445" w:rsidRDefault="009C1445" w:rsidP="0002300E">
      <w:pPr>
        <w:pStyle w:val="ListParagraph"/>
        <w:ind w:left="360"/>
        <w:jc w:val="center"/>
        <w:rPr>
          <w:ins w:id="60" w:author="Microsoft Office User" w:date="2022-03-20T10:45:00Z"/>
          <w:rFonts w:ascii="Times New Roman" w:hAnsi="Times New Roman" w:cs="Times New Roman"/>
          <w:b/>
          <w:bCs/>
          <w:color w:val="000000" w:themeColor="text1"/>
          <w:lang w:val="en-US"/>
        </w:rPr>
      </w:pPr>
      <w:r w:rsidRPr="0002300E">
        <w:rPr>
          <w:rFonts w:ascii="Times New Roman" w:hAnsi="Times New Roman" w:cs="Times New Roman"/>
          <w:b/>
          <w:bCs/>
          <w:color w:val="000000" w:themeColor="text1"/>
          <w:lang w:val="en-US"/>
          <w:rPrChange w:id="61" w:author="Microsoft Office User" w:date="2022-03-20T10:44:00Z">
            <w:rPr>
              <w:b/>
              <w:bCs/>
              <w:color w:val="000000" w:themeColor="text1"/>
              <w:lang w:val="en-US"/>
            </w:rPr>
          </w:rPrChange>
        </w:rPr>
        <w:t>Problem</w:t>
      </w:r>
    </w:p>
    <w:p w14:paraId="526230C8" w14:textId="77777777" w:rsidR="0002300E" w:rsidRPr="0002300E" w:rsidRDefault="0002300E" w:rsidP="0002300E">
      <w:pPr>
        <w:pStyle w:val="ListParagraph"/>
        <w:ind w:left="360"/>
        <w:jc w:val="center"/>
        <w:rPr>
          <w:rFonts w:ascii="Times New Roman" w:hAnsi="Times New Roman" w:cs="Times New Roman"/>
          <w:b/>
          <w:bCs/>
          <w:color w:val="000000" w:themeColor="text1"/>
          <w:lang w:val="en-US"/>
          <w:rPrChange w:id="62" w:author="Microsoft Office User" w:date="2022-03-20T10:44:00Z">
            <w:rPr>
              <w:b/>
              <w:bCs/>
              <w:color w:val="000000" w:themeColor="text1"/>
              <w:lang w:val="en-US"/>
            </w:rPr>
          </w:rPrChange>
        </w:rPr>
        <w:pPrChange w:id="63" w:author="Microsoft Office User" w:date="2022-03-20T10:45:00Z">
          <w:pPr>
            <w:pStyle w:val="ListParagraph"/>
            <w:numPr>
              <w:numId w:val="1"/>
            </w:numPr>
            <w:ind w:left="360" w:hanging="360"/>
          </w:pPr>
        </w:pPrChange>
      </w:pPr>
    </w:p>
    <w:p w14:paraId="5D18824D" w14:textId="77777777" w:rsidR="009C1445" w:rsidRPr="0002300E" w:rsidRDefault="009C1445" w:rsidP="009C1445">
      <w:pPr>
        <w:pStyle w:val="ListParagraph"/>
        <w:ind w:left="360"/>
        <w:rPr>
          <w:rFonts w:ascii="Times New Roman" w:eastAsia="Times New Roman" w:hAnsi="Times New Roman" w:cs="Times New Roman"/>
          <w:color w:val="000000" w:themeColor="text1"/>
        </w:rPr>
      </w:pPr>
      <w:r w:rsidRPr="0002300E">
        <w:rPr>
          <w:rFonts w:ascii="Times New Roman" w:eastAsia="Times New Roman" w:hAnsi="Times New Roman" w:cs="Times New Roman"/>
          <w:color w:val="000000" w:themeColor="text1"/>
        </w:rPr>
        <w:t>Privacy in personal communication is at an all time low. Everyday people need a way to communicate with each other without the fear of their messages being read by eavesdropping corporations and governments. Messaging services that claim to be encrypted have been hacked which may lead people to wonder whether any computer system is ever truly secure ("WhatsApp hack: Is any app or computer truly secure?").</w:t>
      </w:r>
    </w:p>
    <w:p w14:paraId="104BBA4A" w14:textId="77777777" w:rsidR="009C1445" w:rsidRPr="0002300E" w:rsidRDefault="009C1445" w:rsidP="009C1445">
      <w:pPr>
        <w:pStyle w:val="ListParagraph"/>
        <w:ind w:left="360"/>
        <w:rPr>
          <w:rFonts w:ascii="Times New Roman" w:hAnsi="Times New Roman" w:cs="Times New Roman"/>
          <w:rPrChange w:id="64" w:author="Microsoft Office User" w:date="2022-03-20T10:44:00Z">
            <w:rPr/>
          </w:rPrChange>
        </w:rPr>
      </w:pPr>
    </w:p>
    <w:p w14:paraId="736B33A3" w14:textId="506698CD" w:rsidR="009C1445" w:rsidRDefault="009C1445" w:rsidP="0002300E">
      <w:pPr>
        <w:pStyle w:val="ListParagraph"/>
        <w:ind w:left="360"/>
        <w:jc w:val="center"/>
        <w:rPr>
          <w:ins w:id="65" w:author="Microsoft Office User" w:date="2022-03-20T10:45:00Z"/>
          <w:rFonts w:ascii="Times New Roman" w:hAnsi="Times New Roman" w:cs="Times New Roman"/>
          <w:b/>
          <w:bCs/>
          <w:lang w:val="en-US"/>
        </w:rPr>
      </w:pPr>
      <w:r w:rsidRPr="0002300E">
        <w:rPr>
          <w:rFonts w:ascii="Times New Roman" w:hAnsi="Times New Roman" w:cs="Times New Roman"/>
          <w:b/>
          <w:bCs/>
          <w:lang w:val="en-US"/>
          <w:rPrChange w:id="66" w:author="Microsoft Office User" w:date="2022-03-20T10:44:00Z">
            <w:rPr>
              <w:b/>
              <w:bCs/>
              <w:lang w:val="en-US"/>
            </w:rPr>
          </w:rPrChange>
        </w:rPr>
        <w:t>Solution</w:t>
      </w:r>
    </w:p>
    <w:p w14:paraId="0B00D435" w14:textId="77777777" w:rsidR="0002300E" w:rsidRPr="0002300E" w:rsidRDefault="0002300E" w:rsidP="0002300E">
      <w:pPr>
        <w:pStyle w:val="ListParagraph"/>
        <w:ind w:left="360"/>
        <w:jc w:val="center"/>
        <w:rPr>
          <w:rFonts w:ascii="Times New Roman" w:hAnsi="Times New Roman" w:cs="Times New Roman"/>
          <w:b/>
          <w:bCs/>
          <w:lang w:val="en-US"/>
          <w:rPrChange w:id="67" w:author="Microsoft Office User" w:date="2022-03-20T10:44:00Z">
            <w:rPr>
              <w:b/>
              <w:bCs/>
              <w:lang w:val="en-US"/>
            </w:rPr>
          </w:rPrChange>
        </w:rPr>
        <w:pPrChange w:id="68" w:author="Microsoft Office User" w:date="2022-03-20T10:45:00Z">
          <w:pPr>
            <w:pStyle w:val="ListParagraph"/>
            <w:numPr>
              <w:numId w:val="1"/>
            </w:numPr>
            <w:ind w:left="360" w:hanging="360"/>
          </w:pPr>
        </w:pPrChange>
      </w:pPr>
    </w:p>
    <w:p w14:paraId="03CB5C5C" w14:textId="5F239C51" w:rsidR="00754CA1" w:rsidRPr="0002300E" w:rsidRDefault="00754CA1" w:rsidP="00754CA1">
      <w:pPr>
        <w:pStyle w:val="ListParagraph"/>
        <w:ind w:left="360"/>
        <w:rPr>
          <w:rFonts w:ascii="Times New Roman" w:hAnsi="Times New Roman" w:cs="Times New Roman"/>
          <w:lang w:val="en-US"/>
          <w:rPrChange w:id="69" w:author="Microsoft Office User" w:date="2022-03-20T10:44:00Z">
            <w:rPr>
              <w:lang w:val="en-US"/>
            </w:rPr>
          </w:rPrChange>
        </w:rPr>
      </w:pPr>
      <w:r w:rsidRPr="0002300E">
        <w:rPr>
          <w:rFonts w:ascii="Times New Roman" w:hAnsi="Times New Roman" w:cs="Times New Roman"/>
          <w:lang w:val="en-US"/>
          <w:rPrChange w:id="70" w:author="Microsoft Office User" w:date="2022-03-20T10:44:00Z">
            <w:rPr>
              <w:lang w:val="en-US"/>
            </w:rPr>
          </w:rPrChange>
        </w:rPr>
        <w:t>To securely hide and reveal the secret data, our team will</w:t>
      </w:r>
      <w:r w:rsidR="00FD37FF" w:rsidRPr="0002300E">
        <w:rPr>
          <w:rFonts w:ascii="Times New Roman" w:hAnsi="Times New Roman" w:cs="Times New Roman"/>
          <w:lang w:val="en-US"/>
          <w:rPrChange w:id="71" w:author="Microsoft Office User" w:date="2022-03-20T10:44:00Z">
            <w:rPr>
              <w:lang w:val="en-US"/>
            </w:rPr>
          </w:rPrChange>
        </w:rPr>
        <w:t xml:space="preserve"> </w:t>
      </w:r>
      <w:ins w:id="72" w:author="Jonathan Mainhart" w:date="2022-03-20T10:57:00Z">
        <w:r w:rsidR="006D63AB">
          <w:rPr>
            <w:rFonts w:ascii="Times New Roman" w:eastAsia="Times New Roman" w:hAnsi="Times New Roman" w:cs="Times New Roman"/>
            <w:color w:val="000000" w:themeColor="text1"/>
            <w:lang w:val="en-US"/>
          </w:rPr>
          <w:t>c</w:t>
        </w:r>
      </w:ins>
      <w:moveToRangeStart w:id="73" w:author="Jonathan Mainhart" w:date="2022-03-20T10:57:00Z" w:name="move98666280"/>
      <w:moveTo w:id="74" w:author="Jonathan Mainhart" w:date="2022-03-20T10:57:00Z">
        <w:del w:id="75" w:author="Jonathan Mainhart" w:date="2022-03-20T10:57:00Z">
          <w:r w:rsidR="006D63AB" w:rsidRPr="0002300E" w:rsidDel="006D63AB">
            <w:rPr>
              <w:rFonts w:ascii="Times New Roman" w:eastAsia="Times New Roman" w:hAnsi="Times New Roman" w:cs="Times New Roman"/>
              <w:color w:val="000000" w:themeColor="text1"/>
            </w:rPr>
            <w:delText>C</w:delText>
          </w:r>
        </w:del>
        <w:r w:rsidR="006D63AB" w:rsidRPr="0002300E">
          <w:rPr>
            <w:rFonts w:ascii="Times New Roman" w:eastAsia="Times New Roman" w:hAnsi="Times New Roman" w:cs="Times New Roman"/>
            <w:color w:val="000000" w:themeColor="text1"/>
          </w:rPr>
          <w:t>reate an easy to use, GUI application which allows a user to encode a plain text message inside of an image file. The image can then be sent to a receiver who can decode the hidden message.</w:t>
        </w:r>
        <w:r w:rsidR="006D63AB" w:rsidRPr="0002300E">
          <w:rPr>
            <w:rFonts w:ascii="Times New Roman" w:eastAsia="Times New Roman" w:hAnsi="Times New Roman" w:cs="Times New Roman"/>
            <w:color w:val="000000" w:themeColor="text1"/>
            <w:lang w:val="en-US"/>
          </w:rPr>
          <w:t xml:space="preserve"> </w:t>
        </w:r>
      </w:moveTo>
      <w:moveToRangeEnd w:id="73"/>
      <w:del w:id="76" w:author="Jonathan Mainhart" w:date="2022-03-20T10:57:00Z">
        <w:r w:rsidR="00EB6780" w:rsidRPr="0002300E" w:rsidDel="006D63AB">
          <w:rPr>
            <w:rFonts w:ascii="Times New Roman" w:hAnsi="Times New Roman" w:cs="Times New Roman"/>
            <w:lang w:val="en-US"/>
            <w:rPrChange w:id="77" w:author="Microsoft Office User" w:date="2022-03-20T10:44:00Z">
              <w:rPr>
                <w:lang w:val="en-US"/>
              </w:rPr>
            </w:rPrChange>
          </w:rPr>
          <w:delText>use</w:delText>
        </w:r>
        <w:r w:rsidRPr="0002300E" w:rsidDel="006D63AB">
          <w:rPr>
            <w:rFonts w:ascii="Times New Roman" w:hAnsi="Times New Roman" w:cs="Times New Roman"/>
            <w:lang w:val="en-US"/>
            <w:rPrChange w:id="78" w:author="Microsoft Office User" w:date="2022-03-20T10:44:00Z">
              <w:rPr>
                <w:lang w:val="en-US"/>
              </w:rPr>
            </w:rPrChange>
          </w:rPr>
          <w:delText xml:space="preserve"> two keys, a public key, and a private key, to encrypt and decrypt the target data. This is also known as asymmetric encryption. Unlike symmetric encryption</w:delText>
        </w:r>
        <w:r w:rsidR="00CB5DB2" w:rsidRPr="0002300E" w:rsidDel="006D63AB">
          <w:rPr>
            <w:rFonts w:ascii="Times New Roman" w:hAnsi="Times New Roman" w:cs="Times New Roman"/>
            <w:lang w:val="en-US"/>
            <w:rPrChange w:id="79" w:author="Microsoft Office User" w:date="2022-03-20T10:44:00Z">
              <w:rPr>
                <w:lang w:val="en-US"/>
              </w:rPr>
            </w:rPrChange>
          </w:rPr>
          <w:delText xml:space="preserve"> that</w:delText>
        </w:r>
        <w:r w:rsidRPr="0002300E" w:rsidDel="006D63AB">
          <w:rPr>
            <w:rFonts w:ascii="Times New Roman" w:hAnsi="Times New Roman" w:cs="Times New Roman"/>
            <w:lang w:val="en-US"/>
            <w:rPrChange w:id="80" w:author="Microsoft Office User" w:date="2022-03-20T10:44:00Z">
              <w:rPr>
                <w:lang w:val="en-US"/>
              </w:rPr>
            </w:rPrChange>
          </w:rPr>
          <w:delText xml:space="preserve"> only </w:delText>
        </w:r>
        <w:r w:rsidR="00CB5DB2" w:rsidRPr="0002300E" w:rsidDel="006D63AB">
          <w:rPr>
            <w:rFonts w:ascii="Times New Roman" w:hAnsi="Times New Roman" w:cs="Times New Roman"/>
            <w:lang w:val="en-US"/>
            <w:rPrChange w:id="81" w:author="Microsoft Office User" w:date="2022-03-20T10:44:00Z">
              <w:rPr>
                <w:lang w:val="en-US"/>
              </w:rPr>
            </w:rPrChange>
          </w:rPr>
          <w:delText>uses</w:delText>
        </w:r>
        <w:r w:rsidRPr="0002300E" w:rsidDel="006D63AB">
          <w:rPr>
            <w:rFonts w:ascii="Times New Roman" w:hAnsi="Times New Roman" w:cs="Times New Roman"/>
            <w:lang w:val="en-US"/>
            <w:rPrChange w:id="82" w:author="Microsoft Office User" w:date="2022-03-20T10:44:00Z">
              <w:rPr>
                <w:lang w:val="en-US"/>
              </w:rPr>
            </w:rPrChange>
          </w:rPr>
          <w:delText xml:space="preserve"> one public key to encrypt and decrypt the data, asymmetric encryption is much </w:delText>
        </w:r>
        <w:r w:rsidR="0047354F" w:rsidRPr="0002300E" w:rsidDel="006D63AB">
          <w:rPr>
            <w:rFonts w:ascii="Times New Roman" w:hAnsi="Times New Roman" w:cs="Times New Roman"/>
            <w:lang w:val="en-US"/>
            <w:rPrChange w:id="83" w:author="Microsoft Office User" w:date="2022-03-20T10:44:00Z">
              <w:rPr>
                <w:lang w:val="en-US"/>
              </w:rPr>
            </w:rPrChange>
          </w:rPr>
          <w:delText xml:space="preserve">more </w:delText>
        </w:r>
        <w:r w:rsidRPr="0002300E" w:rsidDel="006D63AB">
          <w:rPr>
            <w:rFonts w:ascii="Times New Roman" w:hAnsi="Times New Roman" w:cs="Times New Roman"/>
            <w:lang w:val="en-US"/>
            <w:rPrChange w:id="84" w:author="Microsoft Office User" w:date="2022-03-20T10:44:00Z">
              <w:rPr>
                <w:lang w:val="en-US"/>
              </w:rPr>
            </w:rPrChange>
          </w:rPr>
          <w:delText>secure</w:delText>
        </w:r>
        <w:r w:rsidR="0047354F" w:rsidRPr="0002300E" w:rsidDel="006D63AB">
          <w:rPr>
            <w:rFonts w:ascii="Times New Roman" w:hAnsi="Times New Roman" w:cs="Times New Roman"/>
            <w:lang w:val="en-US"/>
            <w:rPrChange w:id="85" w:author="Microsoft Office User" w:date="2022-03-20T10:44:00Z">
              <w:rPr>
                <w:lang w:val="en-US"/>
              </w:rPr>
            </w:rPrChange>
          </w:rPr>
          <w:delText xml:space="preserve"> </w:delText>
        </w:r>
        <w:r w:rsidRPr="0002300E" w:rsidDel="006D63AB">
          <w:rPr>
            <w:rFonts w:ascii="Times New Roman" w:hAnsi="Times New Roman" w:cs="Times New Roman"/>
            <w:lang w:val="en-US"/>
            <w:rPrChange w:id="86" w:author="Microsoft Office User" w:date="2022-03-20T10:44:00Z">
              <w:rPr>
                <w:lang w:val="en-US"/>
              </w:rPr>
            </w:rPrChange>
          </w:rPr>
          <w:delText>because the private key will be kept a secret</w:delText>
        </w:r>
        <w:r w:rsidR="00781AB3" w:rsidRPr="0002300E" w:rsidDel="006D63AB">
          <w:rPr>
            <w:rFonts w:ascii="Times New Roman" w:hAnsi="Times New Roman" w:cs="Times New Roman"/>
            <w:lang w:val="en-US"/>
            <w:rPrChange w:id="87" w:author="Microsoft Office User" w:date="2022-03-20T10:44:00Z">
              <w:rPr>
                <w:lang w:val="en-US"/>
              </w:rPr>
            </w:rPrChange>
          </w:rPr>
          <w:delText xml:space="preserve"> and only used to decrypt the data</w:delText>
        </w:r>
        <w:r w:rsidRPr="0002300E" w:rsidDel="006D63AB">
          <w:rPr>
            <w:rFonts w:ascii="Times New Roman" w:hAnsi="Times New Roman" w:cs="Times New Roman"/>
            <w:lang w:val="en-US"/>
            <w:rPrChange w:id="88" w:author="Microsoft Office User" w:date="2022-03-20T10:44:00Z">
              <w:rPr>
                <w:lang w:val="en-US"/>
              </w:rPr>
            </w:rPrChange>
          </w:rPr>
          <w:delText>.</w:delText>
        </w:r>
      </w:del>
    </w:p>
    <w:p w14:paraId="2BA2DE72" w14:textId="77777777" w:rsidR="00754CA1" w:rsidRPr="0002300E" w:rsidRDefault="00754CA1" w:rsidP="00754CA1">
      <w:pPr>
        <w:pStyle w:val="ListParagraph"/>
        <w:ind w:left="360"/>
        <w:rPr>
          <w:rFonts w:ascii="Times New Roman" w:eastAsia="Times New Roman" w:hAnsi="Times New Roman" w:cs="Times New Roman"/>
          <w:color w:val="000000" w:themeColor="text1"/>
        </w:rPr>
      </w:pPr>
      <w:r w:rsidRPr="0002300E">
        <w:rPr>
          <w:rFonts w:ascii="Times New Roman" w:eastAsia="Times New Roman" w:hAnsi="Times New Roman" w:cs="Times New Roman"/>
          <w:color w:val="000000" w:themeColor="text1"/>
        </w:rPr>
        <w:t>The application will be written in Python 3.9 and run on any system with Python 3.9 or newer installed.</w:t>
      </w:r>
    </w:p>
    <w:p w14:paraId="3D923F44" w14:textId="77777777" w:rsidR="009C1445" w:rsidRPr="0002300E" w:rsidRDefault="009C1445" w:rsidP="009C1445">
      <w:pPr>
        <w:ind w:left="360"/>
        <w:rPr>
          <w:rFonts w:ascii="Times New Roman" w:hAnsi="Times New Roman" w:cs="Times New Roman"/>
          <w:lang w:val="en-US"/>
          <w:rPrChange w:id="89" w:author="Microsoft Office User" w:date="2022-03-20T10:44:00Z">
            <w:rPr>
              <w:lang w:val="en-US"/>
            </w:rPr>
          </w:rPrChange>
        </w:rPr>
      </w:pPr>
    </w:p>
    <w:p w14:paraId="2E91D664" w14:textId="4E8C11E9" w:rsidR="009C1445" w:rsidRDefault="009C1445" w:rsidP="0002300E">
      <w:pPr>
        <w:pStyle w:val="ListParagraph"/>
        <w:ind w:left="360"/>
        <w:jc w:val="center"/>
        <w:rPr>
          <w:ins w:id="90" w:author="Microsoft Office User" w:date="2022-03-20T10:45:00Z"/>
          <w:rFonts w:ascii="Times New Roman" w:hAnsi="Times New Roman" w:cs="Times New Roman"/>
          <w:b/>
          <w:bCs/>
          <w:lang w:val="en-US"/>
        </w:rPr>
      </w:pPr>
      <w:r w:rsidRPr="0002300E">
        <w:rPr>
          <w:rFonts w:ascii="Times New Roman" w:hAnsi="Times New Roman" w:cs="Times New Roman"/>
          <w:b/>
          <w:bCs/>
          <w:lang w:val="en-US"/>
          <w:rPrChange w:id="91" w:author="Microsoft Office User" w:date="2022-03-20T10:44:00Z">
            <w:rPr>
              <w:b/>
              <w:bCs/>
              <w:lang w:val="en-US"/>
            </w:rPr>
          </w:rPrChange>
        </w:rPr>
        <w:t>Objectives</w:t>
      </w:r>
    </w:p>
    <w:p w14:paraId="6E97E4F8" w14:textId="77777777" w:rsidR="0002300E" w:rsidRPr="0002300E" w:rsidRDefault="0002300E" w:rsidP="0002300E">
      <w:pPr>
        <w:pStyle w:val="ListParagraph"/>
        <w:ind w:left="360"/>
        <w:jc w:val="center"/>
        <w:rPr>
          <w:rFonts w:ascii="Times New Roman" w:hAnsi="Times New Roman" w:cs="Times New Roman"/>
          <w:b/>
          <w:bCs/>
          <w:lang w:val="en-US"/>
          <w:rPrChange w:id="92" w:author="Microsoft Office User" w:date="2022-03-20T10:44:00Z">
            <w:rPr>
              <w:b/>
              <w:bCs/>
              <w:lang w:val="en-US"/>
            </w:rPr>
          </w:rPrChange>
        </w:rPr>
        <w:pPrChange w:id="93" w:author="Microsoft Office User" w:date="2022-03-20T10:45:00Z">
          <w:pPr>
            <w:pStyle w:val="ListParagraph"/>
            <w:numPr>
              <w:numId w:val="1"/>
            </w:numPr>
            <w:ind w:left="360" w:hanging="360"/>
          </w:pPr>
        </w:pPrChange>
      </w:pPr>
    </w:p>
    <w:p w14:paraId="797EDDCB" w14:textId="688C068E" w:rsidR="009C1445" w:rsidRPr="0002300E" w:rsidRDefault="009C1445" w:rsidP="005D188D">
      <w:pPr>
        <w:pStyle w:val="ListParagraph"/>
        <w:ind w:left="360"/>
        <w:rPr>
          <w:rFonts w:ascii="Times New Roman" w:eastAsia="Times New Roman" w:hAnsi="Times New Roman" w:cs="Times New Roman"/>
          <w:color w:val="000000" w:themeColor="text1"/>
        </w:rPr>
      </w:pPr>
      <w:moveFromRangeStart w:id="94" w:author="Jonathan Mainhart" w:date="2022-03-20T10:57:00Z" w:name="move98666280"/>
      <w:moveFrom w:id="95" w:author="Jonathan Mainhart" w:date="2022-03-20T10:57:00Z">
        <w:r w:rsidRPr="0002300E" w:rsidDel="006D63AB">
          <w:rPr>
            <w:rFonts w:ascii="Times New Roman" w:eastAsia="Times New Roman" w:hAnsi="Times New Roman" w:cs="Times New Roman"/>
            <w:color w:val="000000" w:themeColor="text1"/>
          </w:rPr>
          <w:t>Create an easy to use, GUI application which allows a user to encode a plain text message inside of an image file. The image can then be sent to a receiver who can decode the hidden message.</w:t>
        </w:r>
        <w:r w:rsidR="005D188D" w:rsidRPr="0002300E" w:rsidDel="006D63AB">
          <w:rPr>
            <w:rFonts w:ascii="Times New Roman" w:eastAsia="Times New Roman" w:hAnsi="Times New Roman" w:cs="Times New Roman"/>
            <w:color w:val="000000" w:themeColor="text1"/>
            <w:lang w:val="en-US"/>
          </w:rPr>
          <w:t xml:space="preserve"> </w:t>
        </w:r>
      </w:moveFrom>
      <w:moveFromRangeEnd w:id="94"/>
      <w:r w:rsidRPr="0002300E">
        <w:rPr>
          <w:rFonts w:ascii="Times New Roman" w:eastAsia="Times New Roman" w:hAnsi="Times New Roman" w:cs="Times New Roman"/>
          <w:color w:val="000000" w:themeColor="text1"/>
        </w:rPr>
        <w:t xml:space="preserve">The application will have the following features: </w:t>
      </w:r>
    </w:p>
    <w:p w14:paraId="130FA8AA" w14:textId="77777777" w:rsidR="009C1445" w:rsidRPr="0002300E" w:rsidRDefault="009C1445" w:rsidP="00317BC0">
      <w:pPr>
        <w:pStyle w:val="ListParagraph"/>
        <w:rPr>
          <w:rFonts w:ascii="Times New Roman" w:eastAsia="Times New Roman" w:hAnsi="Times New Roman" w:cs="Times New Roman"/>
          <w:color w:val="000000" w:themeColor="text1"/>
        </w:rPr>
      </w:pPr>
      <w:r w:rsidRPr="0002300E">
        <w:rPr>
          <w:rFonts w:ascii="Times New Roman" w:eastAsia="Times New Roman" w:hAnsi="Times New Roman" w:cs="Times New Roman"/>
          <w:color w:val="000000" w:themeColor="text1"/>
        </w:rPr>
        <w:t xml:space="preserve">1. The ability to select a locally saved image using a file picker </w:t>
      </w:r>
    </w:p>
    <w:p w14:paraId="5AC6353B" w14:textId="77777777" w:rsidR="009C1445" w:rsidRPr="0002300E" w:rsidRDefault="009C1445" w:rsidP="00317BC0">
      <w:pPr>
        <w:pStyle w:val="ListParagraph"/>
        <w:rPr>
          <w:rFonts w:ascii="Times New Roman" w:eastAsia="Times New Roman" w:hAnsi="Times New Roman" w:cs="Times New Roman"/>
          <w:color w:val="000000" w:themeColor="text1"/>
        </w:rPr>
      </w:pPr>
      <w:r w:rsidRPr="0002300E">
        <w:rPr>
          <w:rFonts w:ascii="Times New Roman" w:eastAsia="Times New Roman" w:hAnsi="Times New Roman" w:cs="Times New Roman"/>
          <w:color w:val="000000" w:themeColor="text1"/>
        </w:rPr>
        <w:t xml:space="preserve">2. The ability to type a custom message to encode within the file </w:t>
      </w:r>
    </w:p>
    <w:p w14:paraId="00F51079" w14:textId="77777777" w:rsidR="009C1445" w:rsidRPr="0002300E" w:rsidRDefault="009C1445" w:rsidP="00317BC0">
      <w:pPr>
        <w:pStyle w:val="ListParagraph"/>
        <w:rPr>
          <w:rFonts w:ascii="Times New Roman" w:eastAsia="Times New Roman" w:hAnsi="Times New Roman" w:cs="Times New Roman"/>
          <w:color w:val="000000" w:themeColor="text1"/>
        </w:rPr>
      </w:pPr>
      <w:r w:rsidRPr="0002300E">
        <w:rPr>
          <w:rFonts w:ascii="Times New Roman" w:eastAsia="Times New Roman" w:hAnsi="Times New Roman" w:cs="Times New Roman"/>
          <w:color w:val="000000" w:themeColor="text1"/>
        </w:rPr>
        <w:t xml:space="preserve">3. The ability to decode a message stored inside of a chosen file </w:t>
      </w:r>
    </w:p>
    <w:p w14:paraId="5485A4FB" w14:textId="1B01F39E" w:rsidR="009C1445" w:rsidRPr="002F4A42" w:rsidRDefault="009C1445" w:rsidP="00317BC0">
      <w:pPr>
        <w:pStyle w:val="ListParagraph"/>
        <w:rPr>
          <w:rFonts w:ascii="Times New Roman" w:eastAsia="Times New Roman" w:hAnsi="Times New Roman" w:cs="Times New Roman"/>
          <w:color w:val="000000" w:themeColor="text1"/>
          <w:lang w:val="en-US"/>
          <w:rPrChange w:id="96" w:author="Jonathan Mainhart" w:date="2022-03-20T11:00:00Z">
            <w:rPr>
              <w:rFonts w:ascii="Times New Roman" w:eastAsia="Times New Roman" w:hAnsi="Times New Roman" w:cs="Times New Roman"/>
              <w:color w:val="000000" w:themeColor="text1"/>
            </w:rPr>
          </w:rPrChange>
        </w:rPr>
      </w:pPr>
      <w:r w:rsidRPr="0002300E">
        <w:rPr>
          <w:rFonts w:ascii="Times New Roman" w:eastAsia="Times New Roman" w:hAnsi="Times New Roman" w:cs="Times New Roman"/>
          <w:color w:val="000000" w:themeColor="text1"/>
        </w:rPr>
        <w:t xml:space="preserve">4. The ability to rename a file when saving </w:t>
      </w:r>
      <w:ins w:id="97" w:author="Jonathan Mainhart" w:date="2022-03-20T11:00:00Z">
        <w:r w:rsidR="002F4A42">
          <w:rPr>
            <w:rFonts w:ascii="Times New Roman" w:eastAsia="Times New Roman" w:hAnsi="Times New Roman" w:cs="Times New Roman"/>
            <w:color w:val="000000" w:themeColor="text1"/>
            <w:lang w:val="en-US"/>
          </w:rPr>
          <w:t xml:space="preserve">the </w:t>
        </w:r>
      </w:ins>
      <w:ins w:id="98" w:author="Jonathan Mainhart" w:date="2022-03-20T11:01:00Z">
        <w:r w:rsidR="002F4A42">
          <w:rPr>
            <w:rFonts w:ascii="Times New Roman" w:eastAsia="Times New Roman" w:hAnsi="Times New Roman" w:cs="Times New Roman"/>
            <w:color w:val="000000" w:themeColor="text1"/>
            <w:lang w:val="en-US"/>
          </w:rPr>
          <w:t>image</w:t>
        </w:r>
      </w:ins>
    </w:p>
    <w:p w14:paraId="261725C6" w14:textId="71066FCF" w:rsidR="009C1445" w:rsidRPr="002F4A42" w:rsidRDefault="009C1445" w:rsidP="00317BC0">
      <w:pPr>
        <w:pStyle w:val="ListParagraph"/>
        <w:rPr>
          <w:rFonts w:ascii="Times New Roman" w:eastAsia="Times New Roman" w:hAnsi="Times New Roman" w:cs="Times New Roman"/>
          <w:color w:val="000000" w:themeColor="text1"/>
          <w:lang w:val="en-US"/>
          <w:rPrChange w:id="99" w:author="Jonathan Mainhart" w:date="2022-03-20T11:00:00Z">
            <w:rPr>
              <w:rFonts w:ascii="Times New Roman" w:eastAsia="Times New Roman" w:hAnsi="Times New Roman" w:cs="Times New Roman"/>
              <w:color w:val="000000" w:themeColor="text1"/>
            </w:rPr>
          </w:rPrChange>
        </w:rPr>
      </w:pPr>
      <w:r w:rsidRPr="0002300E">
        <w:rPr>
          <w:rFonts w:ascii="Times New Roman" w:eastAsia="Times New Roman" w:hAnsi="Times New Roman" w:cs="Times New Roman"/>
          <w:color w:val="000000" w:themeColor="text1"/>
        </w:rPr>
        <w:t>5. The ability to overwrite a file</w:t>
      </w:r>
      <w:ins w:id="100" w:author="Jonathan Mainhart" w:date="2022-03-20T11:00:00Z">
        <w:r w:rsidR="002F4A42">
          <w:rPr>
            <w:rFonts w:ascii="Times New Roman" w:eastAsia="Times New Roman" w:hAnsi="Times New Roman" w:cs="Times New Roman"/>
            <w:color w:val="000000" w:themeColor="text1"/>
            <w:lang w:val="en-US"/>
          </w:rPr>
          <w:t xml:space="preserve"> when saving the image</w:t>
        </w:r>
      </w:ins>
    </w:p>
    <w:p w14:paraId="6110F425" w14:textId="77777777" w:rsidR="009C1445" w:rsidRPr="0002300E" w:rsidRDefault="009C1445" w:rsidP="00317BC0">
      <w:pPr>
        <w:pStyle w:val="ListParagraph"/>
        <w:rPr>
          <w:rFonts w:ascii="Times New Roman" w:eastAsia="Times New Roman" w:hAnsi="Times New Roman" w:cs="Times New Roman"/>
          <w:color w:val="000000" w:themeColor="text1"/>
        </w:rPr>
      </w:pPr>
      <w:r w:rsidRPr="0002300E">
        <w:rPr>
          <w:rFonts w:ascii="Times New Roman" w:eastAsia="Times New Roman" w:hAnsi="Times New Roman" w:cs="Times New Roman"/>
          <w:color w:val="000000" w:themeColor="text1"/>
        </w:rPr>
        <w:t>6. The application will ensure the file size is adequate to contain the message before attempting to encode the message</w:t>
      </w:r>
      <w:del w:id="101" w:author="Jonathan Mainhart" w:date="2022-03-20T11:01:00Z">
        <w:r w:rsidRPr="0002300E" w:rsidDel="002F4A42">
          <w:rPr>
            <w:rFonts w:ascii="Times New Roman" w:eastAsia="Times New Roman" w:hAnsi="Times New Roman" w:cs="Times New Roman"/>
            <w:color w:val="000000" w:themeColor="text1"/>
          </w:rPr>
          <w:delText>.</w:delText>
        </w:r>
      </w:del>
      <w:r w:rsidRPr="0002300E">
        <w:rPr>
          <w:rFonts w:ascii="Times New Roman" w:eastAsia="Times New Roman" w:hAnsi="Times New Roman" w:cs="Times New Roman"/>
          <w:color w:val="000000" w:themeColor="text1"/>
        </w:rPr>
        <w:t xml:space="preserve"> </w:t>
      </w:r>
    </w:p>
    <w:p w14:paraId="627319C3" w14:textId="2DA1AD5D" w:rsidR="009C1445" w:rsidRPr="0002300E" w:rsidRDefault="009C1445" w:rsidP="00317BC0">
      <w:pPr>
        <w:pStyle w:val="ListParagraph"/>
        <w:rPr>
          <w:rFonts w:ascii="Times New Roman" w:eastAsia="Times New Roman" w:hAnsi="Times New Roman" w:cs="Times New Roman"/>
          <w:color w:val="000000" w:themeColor="text1"/>
        </w:rPr>
      </w:pPr>
      <w:r w:rsidRPr="0002300E">
        <w:rPr>
          <w:rFonts w:ascii="Times New Roman" w:eastAsia="Times New Roman" w:hAnsi="Times New Roman" w:cs="Times New Roman"/>
          <w:color w:val="000000" w:themeColor="text1"/>
        </w:rPr>
        <w:t>7. The application will gracefully handle all file I/O errors</w:t>
      </w:r>
      <w:ins w:id="102" w:author="Jonathan Mainhart" w:date="2022-03-20T10:58:00Z">
        <w:r w:rsidR="006D63AB">
          <w:rPr>
            <w:rFonts w:ascii="Times New Roman" w:eastAsia="Times New Roman" w:hAnsi="Times New Roman" w:cs="Times New Roman"/>
            <w:color w:val="000000" w:themeColor="text1"/>
            <w:lang w:val="en-US"/>
          </w:rPr>
          <w:t>.</w:t>
        </w:r>
      </w:ins>
      <w:del w:id="103" w:author="Jonathan Mainhart" w:date="2022-03-20T10:58:00Z">
        <w:r w:rsidRPr="0002300E" w:rsidDel="006D63AB">
          <w:rPr>
            <w:rFonts w:ascii="Times New Roman" w:eastAsia="Times New Roman" w:hAnsi="Times New Roman" w:cs="Times New Roman"/>
            <w:color w:val="000000" w:themeColor="text1"/>
          </w:rPr>
          <w:delText xml:space="preserve"> and alert the user</w:delText>
        </w:r>
      </w:del>
    </w:p>
    <w:p w14:paraId="74B04460" w14:textId="77777777" w:rsidR="009C1445" w:rsidRPr="0002300E" w:rsidRDefault="009C1445" w:rsidP="009C1445">
      <w:pPr>
        <w:rPr>
          <w:rFonts w:ascii="Times New Roman" w:hAnsi="Times New Roman" w:cs="Times New Roman"/>
          <w:rPrChange w:id="104" w:author="Microsoft Office User" w:date="2022-03-20T10:44:00Z">
            <w:rPr/>
          </w:rPrChange>
        </w:rPr>
      </w:pPr>
    </w:p>
    <w:p w14:paraId="34FC814E" w14:textId="77777777" w:rsidR="0002300E" w:rsidRDefault="0002300E">
      <w:pPr>
        <w:rPr>
          <w:ins w:id="105" w:author="Microsoft Office User" w:date="2022-03-20T10:46:00Z"/>
          <w:rFonts w:ascii="Times New Roman" w:hAnsi="Times New Roman" w:cs="Times New Roman"/>
          <w:lang w:val="en-US"/>
        </w:rPr>
      </w:pPr>
      <w:ins w:id="106" w:author="Microsoft Office User" w:date="2022-03-20T10:46:00Z">
        <w:r>
          <w:rPr>
            <w:rFonts w:ascii="Times New Roman" w:hAnsi="Times New Roman" w:cs="Times New Roman"/>
            <w:lang w:val="en-US"/>
          </w:rPr>
          <w:br w:type="page"/>
        </w:r>
      </w:ins>
    </w:p>
    <w:p w14:paraId="293BFE5A" w14:textId="6B3D97FC" w:rsidR="009C1445" w:rsidRPr="0002300E" w:rsidRDefault="009C1445" w:rsidP="0002300E">
      <w:pPr>
        <w:jc w:val="center"/>
        <w:rPr>
          <w:rFonts w:ascii="Times New Roman" w:hAnsi="Times New Roman" w:cs="Times New Roman"/>
          <w:lang w:val="en-US"/>
          <w:rPrChange w:id="107" w:author="Microsoft Office User" w:date="2022-03-20T10:46:00Z">
            <w:rPr>
              <w:b/>
              <w:bCs/>
              <w:lang w:val="en-US"/>
            </w:rPr>
          </w:rPrChange>
        </w:rPr>
        <w:pPrChange w:id="108" w:author="Microsoft Office User" w:date="2022-03-20T10:46:00Z">
          <w:pPr/>
        </w:pPrChange>
      </w:pPr>
      <w:r w:rsidRPr="0002300E">
        <w:rPr>
          <w:rFonts w:ascii="Times New Roman" w:hAnsi="Times New Roman" w:cs="Times New Roman"/>
          <w:lang w:val="en-US"/>
          <w:rPrChange w:id="109" w:author="Microsoft Office User" w:date="2022-03-20T10:46:00Z">
            <w:rPr>
              <w:b/>
              <w:bCs/>
              <w:lang w:val="en-US"/>
            </w:rPr>
          </w:rPrChange>
        </w:rPr>
        <w:lastRenderedPageBreak/>
        <w:t>Reference</w:t>
      </w:r>
      <w:ins w:id="110" w:author="Microsoft Office User" w:date="2022-03-20T10:46:00Z">
        <w:r w:rsidR="0002300E">
          <w:rPr>
            <w:rFonts w:ascii="Times New Roman" w:hAnsi="Times New Roman" w:cs="Times New Roman"/>
            <w:lang w:val="en-US"/>
          </w:rPr>
          <w:t>s</w:t>
        </w:r>
      </w:ins>
    </w:p>
    <w:p w14:paraId="7D9996B0" w14:textId="77777777" w:rsidR="009C1445" w:rsidRPr="0002300E" w:rsidRDefault="009C1445" w:rsidP="009C1445">
      <w:pPr>
        <w:rPr>
          <w:rFonts w:ascii="Times New Roman" w:hAnsi="Times New Roman" w:cs="Times New Roman"/>
          <w:lang w:val="en-US"/>
          <w:rPrChange w:id="111" w:author="Microsoft Office User" w:date="2022-03-20T10:44:00Z">
            <w:rPr>
              <w:lang w:val="en-US"/>
            </w:rPr>
          </w:rPrChange>
        </w:rPr>
      </w:pPr>
    </w:p>
    <w:p w14:paraId="0836CF88" w14:textId="77777777" w:rsidR="009C1445" w:rsidRPr="0002300E" w:rsidDel="0002300E" w:rsidRDefault="009C1445" w:rsidP="0002300E">
      <w:pPr>
        <w:spacing w:line="480" w:lineRule="auto"/>
        <w:ind w:left="720" w:hanging="720"/>
        <w:rPr>
          <w:del w:id="112" w:author="Microsoft Office User" w:date="2022-03-20T10:47:00Z"/>
          <w:rFonts w:ascii="Times New Roman" w:eastAsia="Times New Roman" w:hAnsi="Times New Roman" w:cs="Times New Roman"/>
          <w:color w:val="000000" w:themeColor="text1"/>
        </w:rPr>
        <w:pPrChange w:id="113" w:author="Microsoft Office User" w:date="2022-03-20T10:46:00Z">
          <w:pPr/>
        </w:pPrChange>
      </w:pPr>
      <w:r w:rsidRPr="0002300E">
        <w:rPr>
          <w:rFonts w:ascii="Times New Roman" w:eastAsia="Times New Roman" w:hAnsi="Times New Roman" w:cs="Times New Roman"/>
          <w:color w:val="000000" w:themeColor="text1"/>
        </w:rPr>
        <w:t xml:space="preserve">BBC News. (2019, May 15). WhatsApp hack: Is any app or computer truly secure? </w:t>
      </w:r>
      <w:r w:rsidR="00682679" w:rsidRPr="0002300E">
        <w:rPr>
          <w:rFonts w:ascii="Times New Roman" w:hAnsi="Times New Roman" w:cs="Times New Roman"/>
          <w:rPrChange w:id="114" w:author="Microsoft Office User" w:date="2022-03-20T10:44:00Z">
            <w:rPr/>
          </w:rPrChange>
        </w:rPr>
        <w:fldChar w:fldCharType="begin"/>
      </w:r>
      <w:r w:rsidR="00682679" w:rsidRPr="0002300E">
        <w:rPr>
          <w:rFonts w:ascii="Times New Roman" w:hAnsi="Times New Roman" w:cs="Times New Roman"/>
          <w:rPrChange w:id="115" w:author="Microsoft Office User" w:date="2022-03-20T10:44:00Z">
            <w:rPr/>
          </w:rPrChange>
        </w:rPr>
        <w:instrText xml:space="preserve"> HYPERLINK "https://www.bbc.com/news/technology-48282092" \t "_blank" \o "https://www.bbc.com/news/technology-48282092" </w:instrText>
      </w:r>
      <w:r w:rsidR="00682679" w:rsidRPr="0002300E">
        <w:rPr>
          <w:rFonts w:ascii="Times New Roman" w:hAnsi="Times New Roman" w:cs="Times New Roman"/>
          <w:rPrChange w:id="116" w:author="Microsoft Office User" w:date="2022-03-20T10:44:00Z">
            <w:rPr/>
          </w:rPrChange>
        </w:rPr>
        <w:fldChar w:fldCharType="separate"/>
      </w:r>
      <w:r w:rsidRPr="0002300E">
        <w:rPr>
          <w:rFonts w:ascii="Times New Roman" w:eastAsia="Times New Roman" w:hAnsi="Times New Roman" w:cs="Times New Roman"/>
          <w:color w:val="000000" w:themeColor="text1"/>
          <w:u w:val="single"/>
          <w:bdr w:val="none" w:sz="0" w:space="0" w:color="auto" w:frame="1"/>
        </w:rPr>
        <w:t>https://www.bbc.com/news/technology-48282092</w:t>
      </w:r>
      <w:r w:rsidR="00682679" w:rsidRPr="0002300E">
        <w:rPr>
          <w:rFonts w:ascii="Times New Roman" w:eastAsia="Times New Roman" w:hAnsi="Times New Roman" w:cs="Times New Roman"/>
          <w:color w:val="000000" w:themeColor="text1"/>
          <w:u w:val="single"/>
          <w:bdr w:val="none" w:sz="0" w:space="0" w:color="auto" w:frame="1"/>
        </w:rPr>
        <w:fldChar w:fldCharType="end"/>
      </w:r>
    </w:p>
    <w:p w14:paraId="39C455F8" w14:textId="77777777" w:rsidR="009C1445" w:rsidRPr="0002300E" w:rsidRDefault="009C1445" w:rsidP="0002300E">
      <w:pPr>
        <w:spacing w:line="480" w:lineRule="auto"/>
        <w:ind w:left="720" w:hanging="720"/>
        <w:rPr>
          <w:rFonts w:ascii="Times New Roman" w:eastAsia="Times New Roman" w:hAnsi="Times New Roman" w:cs="Times New Roman"/>
          <w:color w:val="000000" w:themeColor="text1"/>
        </w:rPr>
        <w:pPrChange w:id="117" w:author="Microsoft Office User" w:date="2022-03-20T10:47:00Z">
          <w:pPr/>
        </w:pPrChange>
      </w:pPr>
    </w:p>
    <w:p w14:paraId="19FDCA5C" w14:textId="70F87A0D" w:rsidR="00F526E3" w:rsidRPr="0002300E" w:rsidDel="0002300E" w:rsidRDefault="009C1445" w:rsidP="0002300E">
      <w:pPr>
        <w:spacing w:line="480" w:lineRule="auto"/>
        <w:ind w:left="720" w:hanging="720"/>
        <w:rPr>
          <w:del w:id="118" w:author="Microsoft Office User" w:date="2022-03-20T10:47:00Z"/>
          <w:rFonts w:ascii="Times New Roman" w:eastAsia="Times New Roman" w:hAnsi="Times New Roman" w:cs="Times New Roman"/>
          <w:color w:val="000000" w:themeColor="text1"/>
          <w:lang w:val="en-US"/>
        </w:rPr>
        <w:pPrChange w:id="119" w:author="Microsoft Office User" w:date="2022-03-20T10:46:00Z">
          <w:pPr/>
        </w:pPrChange>
      </w:pPr>
      <w:r w:rsidRPr="0002300E">
        <w:rPr>
          <w:rFonts w:ascii="Times New Roman" w:eastAsia="Times New Roman" w:hAnsi="Times New Roman" w:cs="Times New Roman"/>
          <w:color w:val="000000" w:themeColor="text1"/>
          <w:lang w:val="en-US"/>
        </w:rPr>
        <w:t xml:space="preserve">Greene, S. (2020, December), CompTIA Security+ </w:t>
      </w:r>
      <w:proofErr w:type="spellStart"/>
      <w:r w:rsidRPr="0002300E">
        <w:rPr>
          <w:rFonts w:ascii="Times New Roman" w:eastAsia="Times New Roman" w:hAnsi="Times New Roman" w:cs="Times New Roman"/>
          <w:color w:val="000000" w:themeColor="text1"/>
          <w:lang w:val="en-US"/>
        </w:rPr>
        <w:t>SYO</w:t>
      </w:r>
      <w:proofErr w:type="spellEnd"/>
      <w:r w:rsidRPr="0002300E">
        <w:rPr>
          <w:rFonts w:ascii="Times New Roman" w:eastAsia="Times New Roman" w:hAnsi="Times New Roman" w:cs="Times New Roman"/>
          <w:color w:val="000000" w:themeColor="text1"/>
          <w:lang w:val="en-US"/>
        </w:rPr>
        <w:t xml:space="preserve">-610. </w:t>
      </w:r>
      <w:r w:rsidR="00764DF4" w:rsidRPr="0002300E">
        <w:rPr>
          <w:rFonts w:ascii="Times New Roman" w:eastAsia="Times New Roman" w:hAnsi="Times New Roman" w:cs="Times New Roman"/>
          <w:i/>
          <w:iCs/>
          <w:color w:val="000000" w:themeColor="text1"/>
          <w:lang w:val="en-US"/>
        </w:rPr>
        <w:t>Lesson 16: Summarize the Basics of Cryptographic Concepts</w:t>
      </w:r>
      <w:r w:rsidR="00764DF4" w:rsidRPr="0002300E">
        <w:rPr>
          <w:rFonts w:ascii="Times New Roman" w:eastAsia="Times New Roman" w:hAnsi="Times New Roman" w:cs="Times New Roman"/>
          <w:color w:val="000000" w:themeColor="text1"/>
          <w:lang w:val="en-US"/>
        </w:rPr>
        <w:t xml:space="preserve">. </w:t>
      </w:r>
      <w:r w:rsidRPr="0002300E">
        <w:rPr>
          <w:rFonts w:ascii="Times New Roman" w:eastAsia="Times New Roman" w:hAnsi="Times New Roman" w:cs="Times New Roman"/>
          <w:color w:val="000000" w:themeColor="text1"/>
          <w:lang w:val="en-US"/>
        </w:rPr>
        <w:t>Pearson IT Certification.</w:t>
      </w:r>
    </w:p>
    <w:p w14:paraId="21658B43" w14:textId="4F9C491A" w:rsidR="00AE64F3" w:rsidRPr="0002300E" w:rsidRDefault="00AE64F3" w:rsidP="0002300E">
      <w:pPr>
        <w:spacing w:line="480" w:lineRule="auto"/>
        <w:ind w:left="720" w:hanging="720"/>
        <w:rPr>
          <w:rFonts w:ascii="Times New Roman" w:eastAsia="Times New Roman" w:hAnsi="Times New Roman" w:cs="Times New Roman"/>
          <w:color w:val="000000" w:themeColor="text1"/>
          <w:lang w:val="en-US"/>
        </w:rPr>
        <w:pPrChange w:id="120" w:author="Microsoft Office User" w:date="2022-03-20T10:47:00Z">
          <w:pPr/>
        </w:pPrChange>
      </w:pPr>
    </w:p>
    <w:p w14:paraId="4A71700A" w14:textId="56A49056" w:rsidR="00AE64F3" w:rsidRPr="0002300E" w:rsidRDefault="00AE64F3" w:rsidP="0002300E">
      <w:pPr>
        <w:spacing w:line="480" w:lineRule="auto"/>
        <w:ind w:left="720" w:hanging="720"/>
        <w:rPr>
          <w:rFonts w:ascii="Times New Roman" w:eastAsia="Times New Roman" w:hAnsi="Times New Roman" w:cs="Times New Roman"/>
          <w:color w:val="000000" w:themeColor="text1"/>
          <w:lang w:val="en-US"/>
        </w:rPr>
        <w:pPrChange w:id="121" w:author="Microsoft Office User" w:date="2022-03-20T10:46:00Z">
          <w:pPr/>
        </w:pPrChange>
      </w:pPr>
      <w:r w:rsidRPr="0002300E">
        <w:rPr>
          <w:rFonts w:ascii="Times New Roman" w:eastAsia="Times New Roman" w:hAnsi="Times New Roman" w:cs="Times New Roman"/>
          <w:color w:val="000000" w:themeColor="text1"/>
          <w:lang w:val="en-US"/>
        </w:rPr>
        <w:t>Kleiman, D. (</w:t>
      </w:r>
      <w:r w:rsidR="00764DF4" w:rsidRPr="0002300E">
        <w:rPr>
          <w:rFonts w:ascii="Times New Roman" w:eastAsia="Times New Roman" w:hAnsi="Times New Roman" w:cs="Times New Roman"/>
          <w:color w:val="000000" w:themeColor="text1"/>
          <w:lang w:val="en-US"/>
        </w:rPr>
        <w:t>2011, August</w:t>
      </w:r>
      <w:r w:rsidRPr="0002300E">
        <w:rPr>
          <w:rFonts w:ascii="Times New Roman" w:eastAsia="Times New Roman" w:hAnsi="Times New Roman" w:cs="Times New Roman"/>
          <w:color w:val="000000" w:themeColor="text1"/>
          <w:lang w:val="en-US"/>
        </w:rPr>
        <w:t xml:space="preserve">), The Official </w:t>
      </w:r>
      <w:proofErr w:type="spellStart"/>
      <w:r w:rsidRPr="0002300E">
        <w:rPr>
          <w:rFonts w:ascii="Times New Roman" w:eastAsia="Times New Roman" w:hAnsi="Times New Roman" w:cs="Times New Roman"/>
          <w:color w:val="000000" w:themeColor="text1"/>
          <w:lang w:val="en-US"/>
        </w:rPr>
        <w:t>CHFI</w:t>
      </w:r>
      <w:proofErr w:type="spellEnd"/>
      <w:r w:rsidRPr="0002300E">
        <w:rPr>
          <w:rFonts w:ascii="Times New Roman" w:eastAsia="Times New Roman" w:hAnsi="Times New Roman" w:cs="Times New Roman"/>
          <w:color w:val="000000" w:themeColor="text1"/>
          <w:lang w:val="en-US"/>
        </w:rPr>
        <w:t xml:space="preserve"> Study </w:t>
      </w:r>
      <w:r w:rsidR="00A47F59" w:rsidRPr="0002300E">
        <w:rPr>
          <w:rFonts w:ascii="Times New Roman" w:eastAsia="Times New Roman" w:hAnsi="Times New Roman" w:cs="Times New Roman"/>
          <w:color w:val="000000" w:themeColor="text1"/>
          <w:lang w:val="en-US"/>
        </w:rPr>
        <w:t>Guide (</w:t>
      </w:r>
      <w:r w:rsidRPr="0002300E">
        <w:rPr>
          <w:rFonts w:ascii="Times New Roman" w:eastAsia="Times New Roman" w:hAnsi="Times New Roman" w:cs="Times New Roman"/>
          <w:color w:val="000000" w:themeColor="text1"/>
          <w:lang w:val="en-US"/>
        </w:rPr>
        <w:t>Exam 312-49</w:t>
      </w:r>
      <w:r w:rsidRPr="0002300E">
        <w:rPr>
          <w:rFonts w:ascii="Times New Roman" w:eastAsia="Times New Roman" w:hAnsi="Times New Roman" w:cs="Times New Roman"/>
          <w:i/>
          <w:iCs/>
          <w:color w:val="000000" w:themeColor="text1"/>
          <w:lang w:val="en-US"/>
        </w:rPr>
        <w:t xml:space="preserve">). </w:t>
      </w:r>
      <w:r w:rsidR="00A47F59" w:rsidRPr="0002300E">
        <w:rPr>
          <w:rFonts w:ascii="Times New Roman" w:eastAsia="Times New Roman" w:hAnsi="Times New Roman" w:cs="Times New Roman"/>
          <w:i/>
          <w:iCs/>
          <w:color w:val="000000" w:themeColor="text1"/>
          <w:lang w:val="en-US"/>
        </w:rPr>
        <w:t xml:space="preserve">Chapter 7: Steganography and Application Password Crackers. </w:t>
      </w:r>
      <w:r w:rsidR="00764DF4" w:rsidRPr="0002300E">
        <w:rPr>
          <w:rFonts w:ascii="Times New Roman" w:eastAsia="Times New Roman" w:hAnsi="Times New Roman" w:cs="Times New Roman"/>
          <w:color w:val="000000" w:themeColor="text1"/>
          <w:lang w:val="en-US"/>
        </w:rPr>
        <w:t>Syngress.</w:t>
      </w:r>
    </w:p>
    <w:p w14:paraId="39AD5A64" w14:textId="77777777" w:rsidR="00AE64F3" w:rsidRPr="0002300E" w:rsidRDefault="00AE64F3" w:rsidP="009C1445">
      <w:pPr>
        <w:rPr>
          <w:rFonts w:ascii="Times New Roman" w:eastAsia="Times New Roman" w:hAnsi="Times New Roman" w:cs="Times New Roman"/>
          <w:color w:val="000000" w:themeColor="text1"/>
          <w:lang w:val="en-US"/>
        </w:rPr>
      </w:pPr>
    </w:p>
    <w:sectPr w:rsidR="00AE64F3" w:rsidRPr="0002300E" w:rsidSect="002F4A42">
      <w:headerReference w:type="even" r:id="rId8"/>
      <w:headerReference w:type="default" r:id="rId9"/>
      <w:headerReference w:type="first" r:id="rId10"/>
      <w:pgSz w:w="11906" w:h="16838"/>
      <w:pgMar w:top="1440" w:right="1440" w:bottom="1440" w:left="1440" w:header="708" w:footer="708" w:gutter="0"/>
      <w:cols w:space="708"/>
      <w:titlePg/>
      <w:docGrid w:linePitch="360"/>
      <w:sectPrChange w:id="141" w:author="Jonathan Mainhart" w:date="2022-03-20T11:04:00Z">
        <w:sectPr w:rsidR="00AE64F3" w:rsidRPr="0002300E" w:rsidSect="002F4A42">
          <w:pgMar w:top="1440" w:right="1440" w:bottom="1440" w:left="1440" w:header="708" w:footer="708" w:gutter="0"/>
          <w:titlePg w:val="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5DEDD" w14:textId="77777777" w:rsidR="00682679" w:rsidRDefault="00682679" w:rsidP="00EB7D3F">
      <w:r>
        <w:separator/>
      </w:r>
    </w:p>
  </w:endnote>
  <w:endnote w:type="continuationSeparator" w:id="0">
    <w:p w14:paraId="4E162467" w14:textId="77777777" w:rsidR="00682679" w:rsidRDefault="00682679" w:rsidP="00EB7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549BD" w14:textId="77777777" w:rsidR="00682679" w:rsidRDefault="00682679" w:rsidP="00EB7D3F">
      <w:r>
        <w:separator/>
      </w:r>
    </w:p>
  </w:footnote>
  <w:footnote w:type="continuationSeparator" w:id="0">
    <w:p w14:paraId="6EA2AE89" w14:textId="77777777" w:rsidR="00682679" w:rsidRDefault="00682679" w:rsidP="00EB7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7769280"/>
      <w:docPartObj>
        <w:docPartGallery w:val="Page Numbers (Top of Page)"/>
        <w:docPartUnique/>
      </w:docPartObj>
    </w:sdtPr>
    <w:sdtEndPr>
      <w:rPr>
        <w:rStyle w:val="PageNumber"/>
      </w:rPr>
    </w:sdtEndPr>
    <w:sdtContent>
      <w:p w14:paraId="34675F9A" w14:textId="207F658D" w:rsidR="00FA01C7" w:rsidRDefault="00FA01C7" w:rsidP="00A57B2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13F641" w14:textId="77777777" w:rsidR="00FA01C7" w:rsidRDefault="00FA01C7" w:rsidP="00FA01C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22" w:author="Jonathan Mainhart" w:date="2022-03-20T11:04:00Z"/>
  <w:sdt>
    <w:sdtPr>
      <w:rPr>
        <w:rStyle w:val="PageNumber"/>
        <w:rFonts w:ascii="Times New Roman" w:hAnsi="Times New Roman" w:cs="Times New Roman"/>
        <w:rPrChange w:id="123" w:author="Jonathan Mainhart" w:date="2022-03-20T11:05:00Z">
          <w:rPr>
            <w:rStyle w:val="PageNumber"/>
          </w:rPr>
        </w:rPrChange>
      </w:rPr>
      <w:id w:val="916902071"/>
      <w:docPartObj>
        <w:docPartGallery w:val="Page Numbers (Top of Page)"/>
        <w:docPartUnique/>
      </w:docPartObj>
    </w:sdtPr>
    <w:sdtContent>
      <w:customXmlInsRangeEnd w:id="122"/>
      <w:p w14:paraId="1E3BEDEB" w14:textId="72FD891F" w:rsidR="00A57B28" w:rsidRPr="00A57B28" w:rsidRDefault="00A57B28" w:rsidP="00606989">
        <w:pPr>
          <w:pStyle w:val="Header"/>
          <w:framePr w:wrap="none" w:vAnchor="text" w:hAnchor="margin" w:xAlign="right" w:y="1"/>
          <w:rPr>
            <w:ins w:id="124" w:author="Jonathan Mainhart" w:date="2022-03-20T11:04:00Z"/>
            <w:rStyle w:val="PageNumber"/>
            <w:rFonts w:ascii="Times New Roman" w:hAnsi="Times New Roman" w:cs="Times New Roman"/>
            <w:rPrChange w:id="125" w:author="Jonathan Mainhart" w:date="2022-03-20T11:05:00Z">
              <w:rPr>
                <w:ins w:id="126" w:author="Jonathan Mainhart" w:date="2022-03-20T11:04:00Z"/>
                <w:rStyle w:val="PageNumber"/>
              </w:rPr>
            </w:rPrChange>
          </w:rPr>
        </w:pPr>
        <w:ins w:id="127" w:author="Jonathan Mainhart" w:date="2022-03-20T11:04:00Z">
          <w:r w:rsidRPr="00A57B28">
            <w:rPr>
              <w:rStyle w:val="PageNumber"/>
              <w:rFonts w:ascii="Times New Roman" w:hAnsi="Times New Roman" w:cs="Times New Roman"/>
              <w:rPrChange w:id="128" w:author="Jonathan Mainhart" w:date="2022-03-20T11:05:00Z">
                <w:rPr>
                  <w:rStyle w:val="PageNumber"/>
                </w:rPr>
              </w:rPrChange>
            </w:rPr>
            <w:fldChar w:fldCharType="begin"/>
          </w:r>
          <w:r w:rsidRPr="00A57B28">
            <w:rPr>
              <w:rStyle w:val="PageNumber"/>
              <w:rFonts w:ascii="Times New Roman" w:hAnsi="Times New Roman" w:cs="Times New Roman"/>
              <w:rPrChange w:id="129" w:author="Jonathan Mainhart" w:date="2022-03-20T11:05:00Z">
                <w:rPr>
                  <w:rStyle w:val="PageNumber"/>
                </w:rPr>
              </w:rPrChange>
            </w:rPr>
            <w:instrText xml:space="preserve"> PAGE </w:instrText>
          </w:r>
        </w:ins>
        <w:r w:rsidRPr="00A57B28">
          <w:rPr>
            <w:rStyle w:val="PageNumber"/>
            <w:rFonts w:ascii="Times New Roman" w:hAnsi="Times New Roman" w:cs="Times New Roman"/>
            <w:rPrChange w:id="130" w:author="Jonathan Mainhart" w:date="2022-03-20T11:05:00Z">
              <w:rPr>
                <w:rStyle w:val="PageNumber"/>
              </w:rPr>
            </w:rPrChange>
          </w:rPr>
          <w:fldChar w:fldCharType="separate"/>
        </w:r>
        <w:r w:rsidRPr="00A57B28">
          <w:rPr>
            <w:rStyle w:val="PageNumber"/>
            <w:rFonts w:ascii="Times New Roman" w:hAnsi="Times New Roman" w:cs="Times New Roman"/>
            <w:noProof/>
            <w:rPrChange w:id="131" w:author="Jonathan Mainhart" w:date="2022-03-20T11:05:00Z">
              <w:rPr>
                <w:rStyle w:val="PageNumber"/>
                <w:noProof/>
              </w:rPr>
            </w:rPrChange>
          </w:rPr>
          <w:t>2</w:t>
        </w:r>
        <w:ins w:id="132" w:author="Jonathan Mainhart" w:date="2022-03-20T11:04:00Z">
          <w:r w:rsidRPr="00A57B28">
            <w:rPr>
              <w:rStyle w:val="PageNumber"/>
              <w:rFonts w:ascii="Times New Roman" w:hAnsi="Times New Roman" w:cs="Times New Roman"/>
              <w:rPrChange w:id="133" w:author="Jonathan Mainhart" w:date="2022-03-20T11:05:00Z">
                <w:rPr>
                  <w:rStyle w:val="PageNumber"/>
                </w:rPr>
              </w:rPrChange>
            </w:rPr>
            <w:fldChar w:fldCharType="end"/>
          </w:r>
        </w:ins>
      </w:p>
      <w:customXmlInsRangeStart w:id="134" w:author="Jonathan Mainhart" w:date="2022-03-20T11:04:00Z"/>
    </w:sdtContent>
  </w:sdt>
  <w:customXmlInsRangeEnd w:id="134"/>
  <w:p w14:paraId="22FFAEC1" w14:textId="72B11AD1" w:rsidR="00A57B28" w:rsidRDefault="00A57B28" w:rsidP="00A57B28">
    <w:pPr>
      <w:pStyle w:val="Header"/>
      <w:ind w:right="360"/>
      <w:rPr>
        <w:ins w:id="135" w:author="Jonathan Mainhart" w:date="2022-03-20T11:04:00Z"/>
      </w:rPr>
      <w:pPrChange w:id="136" w:author="Jonathan Mainhart" w:date="2022-03-20T11:04:00Z">
        <w:pPr>
          <w:pStyle w:val="Header"/>
        </w:pPr>
      </w:pPrChange>
    </w:pPr>
    <w:ins w:id="137" w:author="Jonathan Mainhart" w:date="2022-03-20T11:04:00Z">
      <w:r>
        <w:rPr>
          <w:rFonts w:ascii="Times New Roman" w:hAnsi="Times New Roman" w:cs="Times New Roman"/>
          <w:lang w:val="en-US"/>
        </w:rPr>
        <w:t>STEGANOGRAPHY PROJECT PROPOSAL</w:t>
      </w:r>
    </w:ins>
  </w:p>
  <w:p w14:paraId="6135B38E" w14:textId="17150DDF" w:rsidR="00EB7D3F" w:rsidRPr="002F4A42" w:rsidRDefault="00EB7D3F" w:rsidP="00FA01C7">
    <w:pPr>
      <w:pStyle w:val="Header"/>
      <w:ind w:right="360"/>
      <w:rPr>
        <w:rFonts w:ascii="Times New Roman" w:hAnsi="Times New Roman" w:cs="Times New Roman"/>
        <w:lang w:val="en-US"/>
        <w:rPrChange w:id="138" w:author="Jonathan Mainhart" w:date="2022-03-20T11:02:00Z">
          <w:rPr>
            <w:lang w:val="en-US"/>
          </w:rPr>
        </w:rPrChang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44C96" w14:textId="77777777" w:rsidR="00A57B28" w:rsidRDefault="00A57B28" w:rsidP="00A57B28">
    <w:pPr>
      <w:pStyle w:val="Header"/>
      <w:rPr>
        <w:ins w:id="139" w:author="Jonathan Mainhart" w:date="2022-03-20T11:04:00Z"/>
      </w:rPr>
    </w:pPr>
    <w:ins w:id="140" w:author="Jonathan Mainhart" w:date="2022-03-20T11:04:00Z">
      <w:r>
        <w:rPr>
          <w:rFonts w:ascii="Times New Roman" w:hAnsi="Times New Roman" w:cs="Times New Roman"/>
          <w:lang w:val="en-US"/>
        </w:rPr>
        <w:t>Running Head: STEGANOGRAPHY PROJECT PROPOSAL</w:t>
      </w:r>
    </w:ins>
  </w:p>
  <w:p w14:paraId="409D9586" w14:textId="77777777" w:rsidR="002F4A42" w:rsidRDefault="002F4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C0026"/>
    <w:multiLevelType w:val="hybridMultilevel"/>
    <w:tmpl w:val="9A567DEA"/>
    <w:lvl w:ilvl="0" w:tplc="866C6160">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EC"/>
    <w:rsid w:val="00011F2B"/>
    <w:rsid w:val="00014A50"/>
    <w:rsid w:val="0002300E"/>
    <w:rsid w:val="00026DC4"/>
    <w:rsid w:val="00042C92"/>
    <w:rsid w:val="00044351"/>
    <w:rsid w:val="00080CB8"/>
    <w:rsid w:val="00092E44"/>
    <w:rsid w:val="000B7324"/>
    <w:rsid w:val="000E49BC"/>
    <w:rsid w:val="000E68DB"/>
    <w:rsid w:val="001006C9"/>
    <w:rsid w:val="00104788"/>
    <w:rsid w:val="00107D7E"/>
    <w:rsid w:val="00117A23"/>
    <w:rsid w:val="0012031E"/>
    <w:rsid w:val="001250DF"/>
    <w:rsid w:val="00127288"/>
    <w:rsid w:val="001410CC"/>
    <w:rsid w:val="001463FD"/>
    <w:rsid w:val="0017159A"/>
    <w:rsid w:val="001716E8"/>
    <w:rsid w:val="00186EBA"/>
    <w:rsid w:val="001A6EBF"/>
    <w:rsid w:val="001B10E6"/>
    <w:rsid w:val="001B32D0"/>
    <w:rsid w:val="001E1290"/>
    <w:rsid w:val="001E15A4"/>
    <w:rsid w:val="001E3C76"/>
    <w:rsid w:val="002035B9"/>
    <w:rsid w:val="00220006"/>
    <w:rsid w:val="0023217C"/>
    <w:rsid w:val="00241C12"/>
    <w:rsid w:val="00246B61"/>
    <w:rsid w:val="00250CC7"/>
    <w:rsid w:val="00264FEE"/>
    <w:rsid w:val="00267DC3"/>
    <w:rsid w:val="00271477"/>
    <w:rsid w:val="002720A7"/>
    <w:rsid w:val="00273DE1"/>
    <w:rsid w:val="00274278"/>
    <w:rsid w:val="00294A77"/>
    <w:rsid w:val="002B4119"/>
    <w:rsid w:val="002C47EE"/>
    <w:rsid w:val="002E1D25"/>
    <w:rsid w:val="002E36E1"/>
    <w:rsid w:val="002F4A42"/>
    <w:rsid w:val="002F68F6"/>
    <w:rsid w:val="00317BC0"/>
    <w:rsid w:val="00327BF2"/>
    <w:rsid w:val="003301AF"/>
    <w:rsid w:val="00363103"/>
    <w:rsid w:val="00383DBF"/>
    <w:rsid w:val="00395B2A"/>
    <w:rsid w:val="00395F0A"/>
    <w:rsid w:val="003A7125"/>
    <w:rsid w:val="003A74AF"/>
    <w:rsid w:val="003E0076"/>
    <w:rsid w:val="003E53BB"/>
    <w:rsid w:val="003E65D0"/>
    <w:rsid w:val="00425F67"/>
    <w:rsid w:val="0047354F"/>
    <w:rsid w:val="00483062"/>
    <w:rsid w:val="00491616"/>
    <w:rsid w:val="004A45EB"/>
    <w:rsid w:val="004B290F"/>
    <w:rsid w:val="004B3EC1"/>
    <w:rsid w:val="004D1D4F"/>
    <w:rsid w:val="004F29A3"/>
    <w:rsid w:val="005029E1"/>
    <w:rsid w:val="005057E8"/>
    <w:rsid w:val="00512083"/>
    <w:rsid w:val="00515CCA"/>
    <w:rsid w:val="00526DD9"/>
    <w:rsid w:val="005400ED"/>
    <w:rsid w:val="00554151"/>
    <w:rsid w:val="00564700"/>
    <w:rsid w:val="005663E2"/>
    <w:rsid w:val="00581BD5"/>
    <w:rsid w:val="005A1937"/>
    <w:rsid w:val="005A73E4"/>
    <w:rsid w:val="005B31BE"/>
    <w:rsid w:val="005C232E"/>
    <w:rsid w:val="005D188D"/>
    <w:rsid w:val="006001F5"/>
    <w:rsid w:val="006315CB"/>
    <w:rsid w:val="006343E5"/>
    <w:rsid w:val="00644EAE"/>
    <w:rsid w:val="00653D4D"/>
    <w:rsid w:val="006567DF"/>
    <w:rsid w:val="00660E45"/>
    <w:rsid w:val="00661C7B"/>
    <w:rsid w:val="00672E05"/>
    <w:rsid w:val="00674F72"/>
    <w:rsid w:val="00677253"/>
    <w:rsid w:val="00682679"/>
    <w:rsid w:val="00695EF2"/>
    <w:rsid w:val="006A3BD2"/>
    <w:rsid w:val="006B1758"/>
    <w:rsid w:val="006B6000"/>
    <w:rsid w:val="006D1DFD"/>
    <w:rsid w:val="006D63AB"/>
    <w:rsid w:val="006D7641"/>
    <w:rsid w:val="006D7CD6"/>
    <w:rsid w:val="00704A3B"/>
    <w:rsid w:val="00722D15"/>
    <w:rsid w:val="007243D0"/>
    <w:rsid w:val="0073561F"/>
    <w:rsid w:val="00754CA1"/>
    <w:rsid w:val="00764DF4"/>
    <w:rsid w:val="00772A9B"/>
    <w:rsid w:val="00776092"/>
    <w:rsid w:val="0077762A"/>
    <w:rsid w:val="00781AB3"/>
    <w:rsid w:val="00783E4B"/>
    <w:rsid w:val="007860A5"/>
    <w:rsid w:val="007A1544"/>
    <w:rsid w:val="007A226D"/>
    <w:rsid w:val="007B61E1"/>
    <w:rsid w:val="007C0CB3"/>
    <w:rsid w:val="007C1A72"/>
    <w:rsid w:val="0080625A"/>
    <w:rsid w:val="0081150C"/>
    <w:rsid w:val="00820026"/>
    <w:rsid w:val="00826162"/>
    <w:rsid w:val="00826B95"/>
    <w:rsid w:val="0083071F"/>
    <w:rsid w:val="00863D2C"/>
    <w:rsid w:val="008843C3"/>
    <w:rsid w:val="00890F0C"/>
    <w:rsid w:val="008B5AAC"/>
    <w:rsid w:val="008B5D7B"/>
    <w:rsid w:val="008B70EC"/>
    <w:rsid w:val="008D1539"/>
    <w:rsid w:val="008D70B0"/>
    <w:rsid w:val="008E64DF"/>
    <w:rsid w:val="00915EE1"/>
    <w:rsid w:val="009162EC"/>
    <w:rsid w:val="0092656F"/>
    <w:rsid w:val="00930128"/>
    <w:rsid w:val="00934B41"/>
    <w:rsid w:val="00940693"/>
    <w:rsid w:val="0096343D"/>
    <w:rsid w:val="009778C1"/>
    <w:rsid w:val="00981E9C"/>
    <w:rsid w:val="00993D4D"/>
    <w:rsid w:val="009A03DC"/>
    <w:rsid w:val="009C1445"/>
    <w:rsid w:val="009D49C8"/>
    <w:rsid w:val="00A1638D"/>
    <w:rsid w:val="00A224CF"/>
    <w:rsid w:val="00A42365"/>
    <w:rsid w:val="00A47CC8"/>
    <w:rsid w:val="00A47F59"/>
    <w:rsid w:val="00A53B31"/>
    <w:rsid w:val="00A57429"/>
    <w:rsid w:val="00A57B28"/>
    <w:rsid w:val="00A7064F"/>
    <w:rsid w:val="00A72402"/>
    <w:rsid w:val="00A72E24"/>
    <w:rsid w:val="00A80449"/>
    <w:rsid w:val="00AD240B"/>
    <w:rsid w:val="00AE64F3"/>
    <w:rsid w:val="00B14F0B"/>
    <w:rsid w:val="00B41750"/>
    <w:rsid w:val="00B5755F"/>
    <w:rsid w:val="00BA651D"/>
    <w:rsid w:val="00BC7BF9"/>
    <w:rsid w:val="00BD08D2"/>
    <w:rsid w:val="00C12BFC"/>
    <w:rsid w:val="00C16F35"/>
    <w:rsid w:val="00C232F9"/>
    <w:rsid w:val="00C23422"/>
    <w:rsid w:val="00C303ED"/>
    <w:rsid w:val="00C42161"/>
    <w:rsid w:val="00C6788B"/>
    <w:rsid w:val="00C71A57"/>
    <w:rsid w:val="00C81BF5"/>
    <w:rsid w:val="00C86845"/>
    <w:rsid w:val="00CB5DB2"/>
    <w:rsid w:val="00CC2A53"/>
    <w:rsid w:val="00CC2D5E"/>
    <w:rsid w:val="00CE0FF3"/>
    <w:rsid w:val="00D10980"/>
    <w:rsid w:val="00D170F9"/>
    <w:rsid w:val="00D20585"/>
    <w:rsid w:val="00D31FD6"/>
    <w:rsid w:val="00D412CD"/>
    <w:rsid w:val="00D41CC1"/>
    <w:rsid w:val="00D4720E"/>
    <w:rsid w:val="00D7044E"/>
    <w:rsid w:val="00DB0B1B"/>
    <w:rsid w:val="00DE0E3E"/>
    <w:rsid w:val="00DE7E03"/>
    <w:rsid w:val="00DF1A5E"/>
    <w:rsid w:val="00E1274C"/>
    <w:rsid w:val="00E3410F"/>
    <w:rsid w:val="00E36204"/>
    <w:rsid w:val="00E56B6C"/>
    <w:rsid w:val="00E7291B"/>
    <w:rsid w:val="00E83D01"/>
    <w:rsid w:val="00EB6780"/>
    <w:rsid w:val="00EB7D3F"/>
    <w:rsid w:val="00EC6C7B"/>
    <w:rsid w:val="00F152A0"/>
    <w:rsid w:val="00F21778"/>
    <w:rsid w:val="00F331D2"/>
    <w:rsid w:val="00F43EEB"/>
    <w:rsid w:val="00F526E3"/>
    <w:rsid w:val="00F7628D"/>
    <w:rsid w:val="00F7691A"/>
    <w:rsid w:val="00FA01C7"/>
    <w:rsid w:val="00FD37FF"/>
    <w:rsid w:val="00FD7B4C"/>
    <w:rsid w:val="00FE60EA"/>
    <w:rsid w:val="00FF405D"/>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F9EE"/>
  <w15:chartTrackingRefBased/>
  <w15:docId w15:val="{9D2DA9ED-DABC-144F-8865-83E7ABA0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8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764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93D4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D3F"/>
    <w:pPr>
      <w:tabs>
        <w:tab w:val="center" w:pos="4513"/>
        <w:tab w:val="right" w:pos="9026"/>
      </w:tabs>
    </w:pPr>
  </w:style>
  <w:style w:type="character" w:customStyle="1" w:styleId="HeaderChar">
    <w:name w:val="Header Char"/>
    <w:basedOn w:val="DefaultParagraphFont"/>
    <w:link w:val="Header"/>
    <w:uiPriority w:val="99"/>
    <w:rsid w:val="00EB7D3F"/>
  </w:style>
  <w:style w:type="paragraph" w:styleId="Footer">
    <w:name w:val="footer"/>
    <w:basedOn w:val="Normal"/>
    <w:link w:val="FooterChar"/>
    <w:uiPriority w:val="99"/>
    <w:unhideWhenUsed/>
    <w:rsid w:val="00EB7D3F"/>
    <w:pPr>
      <w:tabs>
        <w:tab w:val="center" w:pos="4513"/>
        <w:tab w:val="right" w:pos="9026"/>
      </w:tabs>
    </w:pPr>
  </w:style>
  <w:style w:type="character" w:customStyle="1" w:styleId="FooterChar">
    <w:name w:val="Footer Char"/>
    <w:basedOn w:val="DefaultParagraphFont"/>
    <w:link w:val="Footer"/>
    <w:uiPriority w:val="99"/>
    <w:rsid w:val="00EB7D3F"/>
  </w:style>
  <w:style w:type="paragraph" w:styleId="NormalWeb">
    <w:name w:val="Normal (Web)"/>
    <w:basedOn w:val="Normal"/>
    <w:uiPriority w:val="99"/>
    <w:unhideWhenUsed/>
    <w:rsid w:val="00C71A5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81BD5"/>
  </w:style>
  <w:style w:type="character" w:customStyle="1" w:styleId="mceitemhidden">
    <w:name w:val="mceitemhidden"/>
    <w:basedOn w:val="DefaultParagraphFont"/>
    <w:rsid w:val="00581BD5"/>
  </w:style>
  <w:style w:type="character" w:customStyle="1" w:styleId="hiddengrammarerror">
    <w:name w:val="hiddengrammarerror"/>
    <w:basedOn w:val="DefaultParagraphFont"/>
    <w:rsid w:val="00581BD5"/>
  </w:style>
  <w:style w:type="character" w:styleId="HTMLCite">
    <w:name w:val="HTML Cite"/>
    <w:basedOn w:val="DefaultParagraphFont"/>
    <w:uiPriority w:val="99"/>
    <w:semiHidden/>
    <w:unhideWhenUsed/>
    <w:rsid w:val="004F29A3"/>
    <w:rPr>
      <w:i/>
      <w:iCs/>
    </w:rPr>
  </w:style>
  <w:style w:type="character" w:styleId="PageNumber">
    <w:name w:val="page number"/>
    <w:basedOn w:val="DefaultParagraphFont"/>
    <w:uiPriority w:val="99"/>
    <w:semiHidden/>
    <w:unhideWhenUsed/>
    <w:rsid w:val="00FA01C7"/>
  </w:style>
  <w:style w:type="character" w:styleId="Emphasis">
    <w:name w:val="Emphasis"/>
    <w:basedOn w:val="DefaultParagraphFont"/>
    <w:uiPriority w:val="20"/>
    <w:qFormat/>
    <w:rsid w:val="00264FEE"/>
    <w:rPr>
      <w:i/>
      <w:iCs/>
    </w:rPr>
  </w:style>
  <w:style w:type="character" w:styleId="Hyperlink">
    <w:name w:val="Hyperlink"/>
    <w:basedOn w:val="DefaultParagraphFont"/>
    <w:uiPriority w:val="99"/>
    <w:unhideWhenUsed/>
    <w:rsid w:val="00011F2B"/>
    <w:rPr>
      <w:color w:val="0563C1" w:themeColor="hyperlink"/>
      <w:u w:val="single"/>
    </w:rPr>
  </w:style>
  <w:style w:type="character" w:styleId="UnresolvedMention">
    <w:name w:val="Unresolved Mention"/>
    <w:basedOn w:val="DefaultParagraphFont"/>
    <w:uiPriority w:val="99"/>
    <w:semiHidden/>
    <w:unhideWhenUsed/>
    <w:rsid w:val="00011F2B"/>
    <w:rPr>
      <w:color w:val="605E5C"/>
      <w:shd w:val="clear" w:color="auto" w:fill="E1DFDD"/>
    </w:rPr>
  </w:style>
  <w:style w:type="character" w:customStyle="1" w:styleId="Heading2Char">
    <w:name w:val="Heading 2 Char"/>
    <w:basedOn w:val="DefaultParagraphFont"/>
    <w:link w:val="Heading2"/>
    <w:uiPriority w:val="9"/>
    <w:rsid w:val="006D764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D08D2"/>
    <w:rPr>
      <w:rFonts w:asciiTheme="majorHAnsi" w:eastAsiaTheme="majorEastAsia" w:hAnsiTheme="majorHAnsi" w:cstheme="majorBidi"/>
      <w:color w:val="2F5496" w:themeColor="accent1" w:themeShade="BF"/>
      <w:sz w:val="32"/>
      <w:szCs w:val="32"/>
    </w:rPr>
  </w:style>
  <w:style w:type="character" w:customStyle="1" w:styleId="hiddensuggestion">
    <w:name w:val="hiddensuggestion"/>
    <w:basedOn w:val="DefaultParagraphFont"/>
    <w:rsid w:val="00A53B31"/>
  </w:style>
  <w:style w:type="paragraph" w:styleId="ListParagraph">
    <w:name w:val="List Paragraph"/>
    <w:basedOn w:val="Normal"/>
    <w:uiPriority w:val="34"/>
    <w:qFormat/>
    <w:rsid w:val="009C1445"/>
    <w:pPr>
      <w:ind w:left="720"/>
      <w:contextualSpacing/>
    </w:pPr>
  </w:style>
  <w:style w:type="character" w:customStyle="1" w:styleId="Heading3Char">
    <w:name w:val="Heading 3 Char"/>
    <w:basedOn w:val="DefaultParagraphFont"/>
    <w:link w:val="Heading3"/>
    <w:uiPriority w:val="9"/>
    <w:rsid w:val="00993D4D"/>
    <w:rPr>
      <w:rFonts w:asciiTheme="majorHAnsi" w:eastAsiaTheme="majorEastAsia" w:hAnsiTheme="majorHAnsi" w:cstheme="majorBidi"/>
      <w:color w:val="1F3763" w:themeColor="accent1" w:themeShade="7F"/>
    </w:rPr>
  </w:style>
  <w:style w:type="paragraph" w:styleId="Revision">
    <w:name w:val="Revision"/>
    <w:hidden/>
    <w:uiPriority w:val="99"/>
    <w:semiHidden/>
    <w:rsid w:val="00023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1297">
      <w:bodyDiv w:val="1"/>
      <w:marLeft w:val="0"/>
      <w:marRight w:val="0"/>
      <w:marTop w:val="0"/>
      <w:marBottom w:val="0"/>
      <w:divBdr>
        <w:top w:val="none" w:sz="0" w:space="0" w:color="auto"/>
        <w:left w:val="none" w:sz="0" w:space="0" w:color="auto"/>
        <w:bottom w:val="none" w:sz="0" w:space="0" w:color="auto"/>
        <w:right w:val="none" w:sz="0" w:space="0" w:color="auto"/>
      </w:divBdr>
      <w:divsChild>
        <w:div w:id="1058280640">
          <w:marLeft w:val="0"/>
          <w:marRight w:val="0"/>
          <w:marTop w:val="0"/>
          <w:marBottom w:val="0"/>
          <w:divBdr>
            <w:top w:val="none" w:sz="0" w:space="0" w:color="auto"/>
            <w:left w:val="none" w:sz="0" w:space="0" w:color="auto"/>
            <w:bottom w:val="none" w:sz="0" w:space="0" w:color="auto"/>
            <w:right w:val="none" w:sz="0" w:space="0" w:color="auto"/>
          </w:divBdr>
          <w:divsChild>
            <w:div w:id="304284410">
              <w:marLeft w:val="0"/>
              <w:marRight w:val="0"/>
              <w:marTop w:val="0"/>
              <w:marBottom w:val="0"/>
              <w:divBdr>
                <w:top w:val="none" w:sz="0" w:space="0" w:color="auto"/>
                <w:left w:val="none" w:sz="0" w:space="0" w:color="auto"/>
                <w:bottom w:val="none" w:sz="0" w:space="0" w:color="auto"/>
                <w:right w:val="none" w:sz="0" w:space="0" w:color="auto"/>
              </w:divBdr>
              <w:divsChild>
                <w:div w:id="17385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20687">
      <w:bodyDiv w:val="1"/>
      <w:marLeft w:val="0"/>
      <w:marRight w:val="0"/>
      <w:marTop w:val="0"/>
      <w:marBottom w:val="0"/>
      <w:divBdr>
        <w:top w:val="none" w:sz="0" w:space="0" w:color="auto"/>
        <w:left w:val="none" w:sz="0" w:space="0" w:color="auto"/>
        <w:bottom w:val="none" w:sz="0" w:space="0" w:color="auto"/>
        <w:right w:val="none" w:sz="0" w:space="0" w:color="auto"/>
      </w:divBdr>
    </w:div>
    <w:div w:id="297224753">
      <w:bodyDiv w:val="1"/>
      <w:marLeft w:val="0"/>
      <w:marRight w:val="0"/>
      <w:marTop w:val="0"/>
      <w:marBottom w:val="0"/>
      <w:divBdr>
        <w:top w:val="none" w:sz="0" w:space="0" w:color="auto"/>
        <w:left w:val="none" w:sz="0" w:space="0" w:color="auto"/>
        <w:bottom w:val="none" w:sz="0" w:space="0" w:color="auto"/>
        <w:right w:val="none" w:sz="0" w:space="0" w:color="auto"/>
      </w:divBdr>
    </w:div>
    <w:div w:id="350690732">
      <w:bodyDiv w:val="1"/>
      <w:marLeft w:val="0"/>
      <w:marRight w:val="0"/>
      <w:marTop w:val="0"/>
      <w:marBottom w:val="0"/>
      <w:divBdr>
        <w:top w:val="none" w:sz="0" w:space="0" w:color="auto"/>
        <w:left w:val="none" w:sz="0" w:space="0" w:color="auto"/>
        <w:bottom w:val="none" w:sz="0" w:space="0" w:color="auto"/>
        <w:right w:val="none" w:sz="0" w:space="0" w:color="auto"/>
      </w:divBdr>
    </w:div>
    <w:div w:id="575286209">
      <w:bodyDiv w:val="1"/>
      <w:marLeft w:val="0"/>
      <w:marRight w:val="0"/>
      <w:marTop w:val="0"/>
      <w:marBottom w:val="0"/>
      <w:divBdr>
        <w:top w:val="none" w:sz="0" w:space="0" w:color="auto"/>
        <w:left w:val="none" w:sz="0" w:space="0" w:color="auto"/>
        <w:bottom w:val="none" w:sz="0" w:space="0" w:color="auto"/>
        <w:right w:val="none" w:sz="0" w:space="0" w:color="auto"/>
      </w:divBdr>
    </w:div>
    <w:div w:id="744764152">
      <w:bodyDiv w:val="1"/>
      <w:marLeft w:val="0"/>
      <w:marRight w:val="0"/>
      <w:marTop w:val="0"/>
      <w:marBottom w:val="0"/>
      <w:divBdr>
        <w:top w:val="none" w:sz="0" w:space="0" w:color="auto"/>
        <w:left w:val="none" w:sz="0" w:space="0" w:color="auto"/>
        <w:bottom w:val="none" w:sz="0" w:space="0" w:color="auto"/>
        <w:right w:val="none" w:sz="0" w:space="0" w:color="auto"/>
      </w:divBdr>
      <w:divsChild>
        <w:div w:id="2068414197">
          <w:marLeft w:val="0"/>
          <w:marRight w:val="0"/>
          <w:marTop w:val="0"/>
          <w:marBottom w:val="0"/>
          <w:divBdr>
            <w:top w:val="none" w:sz="0" w:space="0" w:color="auto"/>
            <w:left w:val="none" w:sz="0" w:space="0" w:color="auto"/>
            <w:bottom w:val="none" w:sz="0" w:space="0" w:color="auto"/>
            <w:right w:val="none" w:sz="0" w:space="0" w:color="auto"/>
          </w:divBdr>
          <w:divsChild>
            <w:div w:id="488449573">
              <w:marLeft w:val="0"/>
              <w:marRight w:val="0"/>
              <w:marTop w:val="0"/>
              <w:marBottom w:val="0"/>
              <w:divBdr>
                <w:top w:val="none" w:sz="0" w:space="0" w:color="auto"/>
                <w:left w:val="none" w:sz="0" w:space="0" w:color="auto"/>
                <w:bottom w:val="none" w:sz="0" w:space="0" w:color="auto"/>
                <w:right w:val="none" w:sz="0" w:space="0" w:color="auto"/>
              </w:divBdr>
              <w:divsChild>
                <w:div w:id="17622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83177">
      <w:bodyDiv w:val="1"/>
      <w:marLeft w:val="0"/>
      <w:marRight w:val="0"/>
      <w:marTop w:val="0"/>
      <w:marBottom w:val="0"/>
      <w:divBdr>
        <w:top w:val="none" w:sz="0" w:space="0" w:color="auto"/>
        <w:left w:val="none" w:sz="0" w:space="0" w:color="auto"/>
        <w:bottom w:val="none" w:sz="0" w:space="0" w:color="auto"/>
        <w:right w:val="none" w:sz="0" w:space="0" w:color="auto"/>
      </w:divBdr>
    </w:div>
    <w:div w:id="1443837713">
      <w:bodyDiv w:val="1"/>
      <w:marLeft w:val="0"/>
      <w:marRight w:val="0"/>
      <w:marTop w:val="0"/>
      <w:marBottom w:val="0"/>
      <w:divBdr>
        <w:top w:val="none" w:sz="0" w:space="0" w:color="auto"/>
        <w:left w:val="none" w:sz="0" w:space="0" w:color="auto"/>
        <w:bottom w:val="none" w:sz="0" w:space="0" w:color="auto"/>
        <w:right w:val="none" w:sz="0" w:space="0" w:color="auto"/>
      </w:divBdr>
    </w:div>
    <w:div w:id="1462073876">
      <w:bodyDiv w:val="1"/>
      <w:marLeft w:val="0"/>
      <w:marRight w:val="0"/>
      <w:marTop w:val="0"/>
      <w:marBottom w:val="0"/>
      <w:divBdr>
        <w:top w:val="none" w:sz="0" w:space="0" w:color="auto"/>
        <w:left w:val="none" w:sz="0" w:space="0" w:color="auto"/>
        <w:bottom w:val="none" w:sz="0" w:space="0" w:color="auto"/>
        <w:right w:val="none" w:sz="0" w:space="0" w:color="auto"/>
      </w:divBdr>
    </w:div>
    <w:div w:id="1570264567">
      <w:bodyDiv w:val="1"/>
      <w:marLeft w:val="0"/>
      <w:marRight w:val="0"/>
      <w:marTop w:val="0"/>
      <w:marBottom w:val="0"/>
      <w:divBdr>
        <w:top w:val="none" w:sz="0" w:space="0" w:color="auto"/>
        <w:left w:val="none" w:sz="0" w:space="0" w:color="auto"/>
        <w:bottom w:val="none" w:sz="0" w:space="0" w:color="auto"/>
        <w:right w:val="none" w:sz="0" w:space="0" w:color="auto"/>
      </w:divBdr>
    </w:div>
    <w:div w:id="1745759636">
      <w:bodyDiv w:val="1"/>
      <w:marLeft w:val="0"/>
      <w:marRight w:val="0"/>
      <w:marTop w:val="0"/>
      <w:marBottom w:val="0"/>
      <w:divBdr>
        <w:top w:val="none" w:sz="0" w:space="0" w:color="auto"/>
        <w:left w:val="none" w:sz="0" w:space="0" w:color="auto"/>
        <w:bottom w:val="none" w:sz="0" w:space="0" w:color="auto"/>
        <w:right w:val="none" w:sz="0" w:space="0" w:color="auto"/>
      </w:divBdr>
    </w:div>
    <w:div w:id="1771315502">
      <w:bodyDiv w:val="1"/>
      <w:marLeft w:val="0"/>
      <w:marRight w:val="0"/>
      <w:marTop w:val="0"/>
      <w:marBottom w:val="0"/>
      <w:divBdr>
        <w:top w:val="none" w:sz="0" w:space="0" w:color="auto"/>
        <w:left w:val="none" w:sz="0" w:space="0" w:color="auto"/>
        <w:bottom w:val="none" w:sz="0" w:space="0" w:color="auto"/>
        <w:right w:val="none" w:sz="0" w:space="0" w:color="auto"/>
      </w:divBdr>
    </w:div>
    <w:div w:id="1964532541">
      <w:bodyDiv w:val="1"/>
      <w:marLeft w:val="0"/>
      <w:marRight w:val="0"/>
      <w:marTop w:val="0"/>
      <w:marBottom w:val="0"/>
      <w:divBdr>
        <w:top w:val="none" w:sz="0" w:space="0" w:color="auto"/>
        <w:left w:val="none" w:sz="0" w:space="0" w:color="auto"/>
        <w:bottom w:val="none" w:sz="0" w:space="0" w:color="auto"/>
        <w:right w:val="none" w:sz="0" w:space="0" w:color="auto"/>
      </w:divBdr>
    </w:div>
    <w:div w:id="2009362295">
      <w:bodyDiv w:val="1"/>
      <w:marLeft w:val="0"/>
      <w:marRight w:val="0"/>
      <w:marTop w:val="0"/>
      <w:marBottom w:val="0"/>
      <w:divBdr>
        <w:top w:val="none" w:sz="0" w:space="0" w:color="auto"/>
        <w:left w:val="none" w:sz="0" w:space="0" w:color="auto"/>
        <w:bottom w:val="none" w:sz="0" w:space="0" w:color="auto"/>
        <w:right w:val="none" w:sz="0" w:space="0" w:color="auto"/>
      </w:divBdr>
    </w:div>
    <w:div w:id="2048411010">
      <w:bodyDiv w:val="1"/>
      <w:marLeft w:val="0"/>
      <w:marRight w:val="0"/>
      <w:marTop w:val="0"/>
      <w:marBottom w:val="0"/>
      <w:divBdr>
        <w:top w:val="none" w:sz="0" w:space="0" w:color="auto"/>
        <w:left w:val="none" w:sz="0" w:space="0" w:color="auto"/>
        <w:bottom w:val="none" w:sz="0" w:space="0" w:color="auto"/>
        <w:right w:val="none" w:sz="0" w:space="0" w:color="auto"/>
      </w:divBdr>
    </w:div>
    <w:div w:id="2125731584">
      <w:bodyDiv w:val="1"/>
      <w:marLeft w:val="0"/>
      <w:marRight w:val="0"/>
      <w:marTop w:val="0"/>
      <w:marBottom w:val="0"/>
      <w:divBdr>
        <w:top w:val="none" w:sz="0" w:space="0" w:color="auto"/>
        <w:left w:val="none" w:sz="0" w:space="0" w:color="auto"/>
        <w:bottom w:val="none" w:sz="0" w:space="0" w:color="auto"/>
        <w:right w:val="none" w:sz="0" w:space="0" w:color="auto"/>
      </w:divBdr>
    </w:div>
    <w:div w:id="213335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CD322-1AA9-DC42-83DA-62CD360C2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Zhihua Zheng</dc:creator>
  <cp:keywords/>
  <dc:description/>
  <cp:lastModifiedBy>Jonathan Mainhart</cp:lastModifiedBy>
  <cp:revision>172</cp:revision>
  <dcterms:created xsi:type="dcterms:W3CDTF">2021-10-10T08:46:00Z</dcterms:created>
  <dcterms:modified xsi:type="dcterms:W3CDTF">2022-03-20T10:05:00Z</dcterms:modified>
</cp:coreProperties>
</file>